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4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2"/>
        <w:gridCol w:w="781"/>
        <w:gridCol w:w="1392"/>
        <w:gridCol w:w="1598"/>
        <w:gridCol w:w="1119"/>
        <w:gridCol w:w="2180"/>
        <w:gridCol w:w="1184"/>
      </w:tblGrid>
      <w:tr w:rsidR="00F24162" w:rsidTr="00845A33">
        <w:trPr>
          <w:tblHeader/>
          <w:jc w:val="center"/>
        </w:trPr>
        <w:tc>
          <w:tcPr>
            <w:tcW w:w="1202" w:type="dxa"/>
            <w:shd w:val="clear" w:color="auto" w:fill="F2DBDB"/>
            <w:vAlign w:val="center"/>
          </w:tcPr>
          <w:p w:rsidR="00F24162" w:rsidRDefault="00F24162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bookmarkStart w:id="0" w:name="_PASC"/>
            <w:bookmarkEnd w:id="0"/>
            <w:r>
              <w:rPr>
                <w:rFonts w:hint="eastAsia"/>
              </w:rPr>
              <w:t>编号</w:t>
            </w:r>
          </w:p>
        </w:tc>
        <w:tc>
          <w:tcPr>
            <w:tcW w:w="781" w:type="dxa"/>
            <w:shd w:val="clear" w:color="auto" w:fill="F2DBDB"/>
            <w:vAlign w:val="center"/>
          </w:tcPr>
          <w:p w:rsidR="00F24162" w:rsidRDefault="00F24162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392" w:type="dxa"/>
            <w:shd w:val="clear" w:color="auto" w:fill="F2DBDB"/>
            <w:vAlign w:val="center"/>
          </w:tcPr>
          <w:p w:rsidR="00F24162" w:rsidRDefault="00F24162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</w:p>
        </w:tc>
        <w:tc>
          <w:tcPr>
            <w:tcW w:w="1598" w:type="dxa"/>
            <w:shd w:val="clear" w:color="auto" w:fill="F2DBDB"/>
            <w:vAlign w:val="center"/>
          </w:tcPr>
          <w:p w:rsidR="00F24162" w:rsidRDefault="00F24162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接收模块</w:t>
            </w:r>
          </w:p>
        </w:tc>
        <w:tc>
          <w:tcPr>
            <w:tcW w:w="1119" w:type="dxa"/>
            <w:shd w:val="clear" w:color="auto" w:fill="F2DBDB"/>
            <w:vAlign w:val="center"/>
          </w:tcPr>
          <w:p w:rsidR="00F24162" w:rsidRDefault="00F24162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发送模块</w:t>
            </w:r>
          </w:p>
        </w:tc>
        <w:tc>
          <w:tcPr>
            <w:tcW w:w="2180" w:type="dxa"/>
            <w:shd w:val="clear" w:color="auto" w:fill="F2DBDB"/>
            <w:vAlign w:val="center"/>
          </w:tcPr>
          <w:p w:rsidR="00F24162" w:rsidRDefault="00F24162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184" w:type="dxa"/>
            <w:shd w:val="clear" w:color="auto" w:fill="F2DBDB"/>
            <w:vAlign w:val="center"/>
          </w:tcPr>
          <w:p w:rsidR="00F24162" w:rsidRDefault="00F24162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发送频率</w:t>
            </w:r>
          </w:p>
        </w:tc>
      </w:tr>
      <w:tr w:rsidR="00F24162" w:rsidTr="00845A33">
        <w:trPr>
          <w:jc w:val="center"/>
        </w:trPr>
        <w:tc>
          <w:tcPr>
            <w:tcW w:w="1202" w:type="dxa"/>
            <w:vAlign w:val="center"/>
          </w:tcPr>
          <w:p w:rsidR="00F24162" w:rsidRDefault="00F24162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781" w:type="dxa"/>
            <w:vAlign w:val="center"/>
          </w:tcPr>
          <w:p w:rsidR="00F24162" w:rsidRDefault="00F24162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命令</w:t>
            </w:r>
          </w:p>
        </w:tc>
        <w:tc>
          <w:tcPr>
            <w:tcW w:w="1392" w:type="dxa"/>
            <w:vAlign w:val="center"/>
          </w:tcPr>
          <w:p w:rsidR="00F24162" w:rsidRDefault="00F24162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  <w:b/>
              </w:rPr>
            </w:pPr>
            <w:hyperlink w:anchor="_PASC" w:history="1">
              <w:r>
                <w:rPr>
                  <w:rStyle w:val="a3"/>
                  <w:rFonts w:hint="eastAsia"/>
                  <w:b/>
                </w:rPr>
                <w:t>PAS</w:t>
              </w:r>
              <w:bookmarkStart w:id="1" w:name="_Hlt422901733"/>
              <w:r>
                <w:rPr>
                  <w:rStyle w:val="a3"/>
                  <w:rFonts w:hint="eastAsia"/>
                  <w:b/>
                </w:rPr>
                <w:t>C</w:t>
              </w:r>
              <w:bookmarkEnd w:id="1"/>
            </w:hyperlink>
          </w:p>
        </w:tc>
        <w:tc>
          <w:tcPr>
            <w:tcW w:w="1598" w:type="dxa"/>
            <w:vAlign w:val="center"/>
          </w:tcPr>
          <w:p w:rsidR="00F24162" w:rsidRDefault="00F24162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MAU</w:t>
            </w:r>
          </w:p>
        </w:tc>
        <w:tc>
          <w:tcPr>
            <w:tcW w:w="1119" w:type="dxa"/>
            <w:vAlign w:val="center"/>
          </w:tcPr>
          <w:p w:rsidR="00F24162" w:rsidRDefault="00F24162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CPU</w:t>
            </w:r>
          </w:p>
        </w:tc>
        <w:tc>
          <w:tcPr>
            <w:tcW w:w="2180" w:type="dxa"/>
            <w:vAlign w:val="center"/>
          </w:tcPr>
          <w:p w:rsidR="00F24162" w:rsidRDefault="00F24162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MAU</w:t>
            </w:r>
            <w:r>
              <w:rPr>
                <w:rFonts w:hint="eastAsia"/>
              </w:rPr>
              <w:t>介入密码及使能命令</w:t>
            </w:r>
          </w:p>
        </w:tc>
        <w:tc>
          <w:tcPr>
            <w:tcW w:w="1184" w:type="dxa"/>
            <w:vAlign w:val="center"/>
          </w:tcPr>
          <w:p w:rsidR="00F24162" w:rsidRDefault="00F24162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按需要</w:t>
            </w:r>
          </w:p>
          <w:p w:rsidR="00F24162" w:rsidRDefault="00F24162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随机</w:t>
            </w:r>
          </w:p>
        </w:tc>
      </w:tr>
      <w:tr w:rsidR="00F24162" w:rsidTr="00845A33">
        <w:trPr>
          <w:jc w:val="center"/>
        </w:trPr>
        <w:tc>
          <w:tcPr>
            <w:tcW w:w="1202" w:type="dxa"/>
            <w:vAlign w:val="center"/>
          </w:tcPr>
          <w:p w:rsidR="00F24162" w:rsidRDefault="00F24162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781" w:type="dxa"/>
            <w:vAlign w:val="center"/>
          </w:tcPr>
          <w:p w:rsidR="00F24162" w:rsidRDefault="00F24162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  <w:tc>
          <w:tcPr>
            <w:tcW w:w="1392" w:type="dxa"/>
            <w:vAlign w:val="center"/>
          </w:tcPr>
          <w:p w:rsidR="00F24162" w:rsidRDefault="00F24162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  <w:b/>
              </w:rPr>
            </w:pPr>
            <w:hyperlink w:anchor="_MLMC" w:history="1">
              <w:r>
                <w:rPr>
                  <w:rStyle w:val="a3"/>
                  <w:rFonts w:hint="eastAsia"/>
                  <w:b/>
                </w:rPr>
                <w:t>M</w:t>
              </w:r>
              <w:bookmarkStart w:id="2" w:name="_Hlt422901788"/>
              <w:r>
                <w:rPr>
                  <w:rStyle w:val="a3"/>
                  <w:rFonts w:hint="eastAsia"/>
                  <w:b/>
                </w:rPr>
                <w:t>L</w:t>
              </w:r>
              <w:bookmarkStart w:id="3" w:name="_Hlt422901783"/>
              <w:bookmarkStart w:id="4" w:name="_Hlt422936235"/>
              <w:bookmarkStart w:id="5" w:name="_Hlt425516742"/>
              <w:bookmarkStart w:id="6" w:name="_Hlt425517566"/>
              <w:bookmarkStart w:id="7" w:name="_Hlt425517596"/>
              <w:bookmarkEnd w:id="2"/>
              <w:r>
                <w:rPr>
                  <w:rStyle w:val="a3"/>
                  <w:rFonts w:hint="eastAsia"/>
                  <w:b/>
                </w:rPr>
                <w:t>M</w:t>
              </w:r>
              <w:bookmarkEnd w:id="3"/>
              <w:bookmarkEnd w:id="4"/>
              <w:bookmarkEnd w:id="5"/>
              <w:bookmarkEnd w:id="6"/>
              <w:bookmarkEnd w:id="7"/>
              <w:r>
                <w:rPr>
                  <w:rStyle w:val="a3"/>
                  <w:rFonts w:hint="eastAsia"/>
                  <w:b/>
                </w:rPr>
                <w:t>S</w:t>
              </w:r>
            </w:hyperlink>
          </w:p>
        </w:tc>
        <w:tc>
          <w:tcPr>
            <w:tcW w:w="1598" w:type="dxa"/>
            <w:vAlign w:val="center"/>
          </w:tcPr>
          <w:p w:rsidR="00F24162" w:rsidRDefault="00F24162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CPU</w:t>
            </w:r>
          </w:p>
        </w:tc>
        <w:tc>
          <w:tcPr>
            <w:tcW w:w="1119" w:type="dxa"/>
            <w:vAlign w:val="center"/>
          </w:tcPr>
          <w:p w:rsidR="00F24162" w:rsidRDefault="00F24162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MAU</w:t>
            </w:r>
          </w:p>
        </w:tc>
        <w:tc>
          <w:tcPr>
            <w:tcW w:w="2180" w:type="dxa"/>
            <w:vAlign w:val="center"/>
          </w:tcPr>
          <w:p w:rsidR="00F24162" w:rsidRDefault="00F24162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MAU</w:t>
            </w:r>
            <w:r>
              <w:rPr>
                <w:rFonts w:hint="eastAsia"/>
              </w:rPr>
              <w:t>控制信号机开关灯命令</w:t>
            </w:r>
          </w:p>
        </w:tc>
        <w:tc>
          <w:tcPr>
            <w:tcW w:w="1184" w:type="dxa"/>
            <w:vAlign w:val="center"/>
          </w:tcPr>
          <w:p w:rsidR="00F24162" w:rsidRDefault="00F24162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按需要</w:t>
            </w:r>
          </w:p>
          <w:p w:rsidR="00F24162" w:rsidRDefault="00F24162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随机</w:t>
            </w:r>
          </w:p>
        </w:tc>
      </w:tr>
      <w:tr w:rsidR="00F24162" w:rsidTr="00845A33">
        <w:trPr>
          <w:jc w:val="center"/>
        </w:trPr>
        <w:tc>
          <w:tcPr>
            <w:tcW w:w="1202" w:type="dxa"/>
            <w:vAlign w:val="center"/>
          </w:tcPr>
          <w:p w:rsidR="00F24162" w:rsidRDefault="00F24162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22</w:t>
            </w:r>
          </w:p>
        </w:tc>
        <w:tc>
          <w:tcPr>
            <w:tcW w:w="781" w:type="dxa"/>
            <w:vAlign w:val="center"/>
          </w:tcPr>
          <w:p w:rsidR="00F24162" w:rsidRDefault="00F24162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  <w:tc>
          <w:tcPr>
            <w:tcW w:w="1392" w:type="dxa"/>
            <w:vAlign w:val="center"/>
          </w:tcPr>
          <w:p w:rsidR="00F24162" w:rsidRDefault="00F24162" w:rsidP="00845A33">
            <w:pPr>
              <w:spacing w:after="0" w:line="240" w:lineRule="auto"/>
              <w:ind w:firstLineChars="0" w:firstLine="0"/>
              <w:jc w:val="center"/>
              <w:rPr>
                <w:b/>
              </w:rPr>
            </w:pPr>
            <w:hyperlink w:anchor="_MMAC" w:history="1">
              <w:r>
                <w:rPr>
                  <w:rStyle w:val="a3"/>
                  <w:rFonts w:hint="eastAsia"/>
                  <w:b/>
                </w:rPr>
                <w:t>MMAS</w:t>
              </w:r>
            </w:hyperlink>
          </w:p>
        </w:tc>
        <w:tc>
          <w:tcPr>
            <w:tcW w:w="1598" w:type="dxa"/>
            <w:vAlign w:val="center"/>
          </w:tcPr>
          <w:p w:rsidR="00F24162" w:rsidRDefault="00F24162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CPU</w:t>
            </w:r>
          </w:p>
        </w:tc>
        <w:tc>
          <w:tcPr>
            <w:tcW w:w="1119" w:type="dxa"/>
            <w:vAlign w:val="center"/>
          </w:tcPr>
          <w:p w:rsidR="00F24162" w:rsidRDefault="00F24162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MAU</w:t>
            </w:r>
          </w:p>
        </w:tc>
        <w:tc>
          <w:tcPr>
            <w:tcW w:w="2180" w:type="dxa"/>
            <w:vAlign w:val="center"/>
          </w:tcPr>
          <w:p w:rsidR="00F24162" w:rsidRDefault="00F24162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MAU</w:t>
            </w:r>
            <w:r>
              <w:rPr>
                <w:rFonts w:hint="eastAsia"/>
              </w:rPr>
              <w:t>手动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自动切换命令</w:t>
            </w:r>
          </w:p>
        </w:tc>
        <w:tc>
          <w:tcPr>
            <w:tcW w:w="1184" w:type="dxa"/>
            <w:vAlign w:val="center"/>
          </w:tcPr>
          <w:p w:rsidR="00F24162" w:rsidRDefault="00F24162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按需要</w:t>
            </w:r>
          </w:p>
          <w:p w:rsidR="00F24162" w:rsidRDefault="00F24162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随机</w:t>
            </w:r>
          </w:p>
        </w:tc>
      </w:tr>
      <w:tr w:rsidR="00F24162" w:rsidTr="00845A33">
        <w:trPr>
          <w:jc w:val="center"/>
        </w:trPr>
        <w:tc>
          <w:tcPr>
            <w:tcW w:w="1202" w:type="dxa"/>
            <w:vAlign w:val="center"/>
          </w:tcPr>
          <w:p w:rsidR="00F24162" w:rsidRDefault="00F24162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23</w:t>
            </w:r>
          </w:p>
        </w:tc>
        <w:tc>
          <w:tcPr>
            <w:tcW w:w="781" w:type="dxa"/>
            <w:vAlign w:val="center"/>
          </w:tcPr>
          <w:p w:rsidR="00F24162" w:rsidRDefault="00F24162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  <w:tc>
          <w:tcPr>
            <w:tcW w:w="1392" w:type="dxa"/>
            <w:vAlign w:val="center"/>
          </w:tcPr>
          <w:p w:rsidR="00F24162" w:rsidRDefault="00F24162" w:rsidP="00845A33">
            <w:pPr>
              <w:spacing w:after="0" w:line="240" w:lineRule="auto"/>
              <w:ind w:firstLineChars="0" w:firstLine="0"/>
              <w:jc w:val="center"/>
              <w:rPr>
                <w:b/>
              </w:rPr>
            </w:pPr>
            <w:hyperlink w:anchor="_MFYC" w:history="1">
              <w:r>
                <w:rPr>
                  <w:rStyle w:val="a3"/>
                  <w:rFonts w:hint="eastAsia"/>
                  <w:b/>
                </w:rPr>
                <w:t>MF</w:t>
              </w:r>
              <w:r>
                <w:rPr>
                  <w:rStyle w:val="a3"/>
                  <w:rFonts w:hint="eastAsia"/>
                  <w:b/>
                </w:rPr>
                <w:t>S</w:t>
              </w:r>
              <w:r>
                <w:rPr>
                  <w:rStyle w:val="a3"/>
                  <w:rFonts w:hint="eastAsia"/>
                  <w:b/>
                </w:rPr>
                <w:t>S</w:t>
              </w:r>
            </w:hyperlink>
          </w:p>
        </w:tc>
        <w:tc>
          <w:tcPr>
            <w:tcW w:w="1598" w:type="dxa"/>
            <w:vAlign w:val="center"/>
          </w:tcPr>
          <w:p w:rsidR="00F24162" w:rsidRDefault="00F24162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CPU</w:t>
            </w:r>
          </w:p>
        </w:tc>
        <w:tc>
          <w:tcPr>
            <w:tcW w:w="1119" w:type="dxa"/>
            <w:vAlign w:val="center"/>
          </w:tcPr>
          <w:p w:rsidR="00F24162" w:rsidRDefault="00F24162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MAU</w:t>
            </w:r>
          </w:p>
        </w:tc>
        <w:tc>
          <w:tcPr>
            <w:tcW w:w="2180" w:type="dxa"/>
            <w:vAlign w:val="center"/>
          </w:tcPr>
          <w:p w:rsidR="00F24162" w:rsidRDefault="00F24162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MAU</w:t>
            </w:r>
            <w:r>
              <w:rPr>
                <w:rFonts w:hint="eastAsia"/>
              </w:rPr>
              <w:t>闪灯控制命令</w:t>
            </w:r>
          </w:p>
        </w:tc>
        <w:tc>
          <w:tcPr>
            <w:tcW w:w="1184" w:type="dxa"/>
            <w:vAlign w:val="center"/>
          </w:tcPr>
          <w:p w:rsidR="00F24162" w:rsidRDefault="00F24162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按需要</w:t>
            </w:r>
          </w:p>
          <w:p w:rsidR="00F24162" w:rsidRDefault="00F24162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随机</w:t>
            </w:r>
          </w:p>
        </w:tc>
      </w:tr>
      <w:tr w:rsidR="00F24162" w:rsidTr="00845A33">
        <w:trPr>
          <w:jc w:val="center"/>
        </w:trPr>
        <w:tc>
          <w:tcPr>
            <w:tcW w:w="1202" w:type="dxa"/>
            <w:vAlign w:val="center"/>
          </w:tcPr>
          <w:p w:rsidR="00F24162" w:rsidRDefault="00F24162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24</w:t>
            </w:r>
          </w:p>
        </w:tc>
        <w:tc>
          <w:tcPr>
            <w:tcW w:w="781" w:type="dxa"/>
            <w:vAlign w:val="center"/>
          </w:tcPr>
          <w:p w:rsidR="00F24162" w:rsidRDefault="00F24162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  <w:tc>
          <w:tcPr>
            <w:tcW w:w="1392" w:type="dxa"/>
            <w:vAlign w:val="center"/>
          </w:tcPr>
          <w:p w:rsidR="00F24162" w:rsidRDefault="00F24162" w:rsidP="00845A33">
            <w:pPr>
              <w:spacing w:after="0" w:line="240" w:lineRule="auto"/>
              <w:ind w:firstLineChars="0" w:firstLine="0"/>
              <w:jc w:val="center"/>
              <w:rPr>
                <w:b/>
              </w:rPr>
            </w:pPr>
            <w:hyperlink w:anchor="_MARC" w:history="1">
              <w:r>
                <w:rPr>
                  <w:rStyle w:val="a3"/>
                  <w:rFonts w:hint="eastAsia"/>
                  <w:b/>
                </w:rPr>
                <w:t>MR</w:t>
              </w:r>
              <w:r>
                <w:rPr>
                  <w:rStyle w:val="a3"/>
                  <w:rFonts w:hint="eastAsia"/>
                  <w:b/>
                </w:rPr>
                <w:t>T</w:t>
              </w:r>
              <w:r>
                <w:rPr>
                  <w:rStyle w:val="a3"/>
                  <w:rFonts w:hint="eastAsia"/>
                  <w:b/>
                </w:rPr>
                <w:t>S</w:t>
              </w:r>
            </w:hyperlink>
          </w:p>
        </w:tc>
        <w:tc>
          <w:tcPr>
            <w:tcW w:w="1598" w:type="dxa"/>
            <w:vAlign w:val="center"/>
          </w:tcPr>
          <w:p w:rsidR="00F24162" w:rsidRDefault="00F24162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CPU</w:t>
            </w:r>
          </w:p>
        </w:tc>
        <w:tc>
          <w:tcPr>
            <w:tcW w:w="1119" w:type="dxa"/>
            <w:vAlign w:val="center"/>
          </w:tcPr>
          <w:p w:rsidR="00F24162" w:rsidRDefault="00F24162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MAU</w:t>
            </w:r>
          </w:p>
        </w:tc>
        <w:tc>
          <w:tcPr>
            <w:tcW w:w="2180" w:type="dxa"/>
            <w:vAlign w:val="center"/>
          </w:tcPr>
          <w:p w:rsidR="00F24162" w:rsidRDefault="00F24162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MAU</w:t>
            </w:r>
            <w:r>
              <w:rPr>
                <w:rFonts w:hint="eastAsia"/>
              </w:rPr>
              <w:t>遥控功能使能命令</w:t>
            </w:r>
          </w:p>
        </w:tc>
        <w:tc>
          <w:tcPr>
            <w:tcW w:w="1184" w:type="dxa"/>
            <w:vAlign w:val="center"/>
          </w:tcPr>
          <w:p w:rsidR="00F24162" w:rsidRDefault="00F24162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按需要</w:t>
            </w:r>
          </w:p>
          <w:p w:rsidR="00F24162" w:rsidRDefault="00F24162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随机</w:t>
            </w:r>
          </w:p>
        </w:tc>
      </w:tr>
      <w:tr w:rsidR="00F24162" w:rsidTr="00845A33">
        <w:trPr>
          <w:jc w:val="center"/>
        </w:trPr>
        <w:tc>
          <w:tcPr>
            <w:tcW w:w="1202" w:type="dxa"/>
            <w:vAlign w:val="center"/>
          </w:tcPr>
          <w:p w:rsidR="00F24162" w:rsidRDefault="00F24162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25</w:t>
            </w:r>
          </w:p>
        </w:tc>
        <w:tc>
          <w:tcPr>
            <w:tcW w:w="781" w:type="dxa"/>
            <w:vAlign w:val="center"/>
          </w:tcPr>
          <w:p w:rsidR="00F24162" w:rsidRDefault="00F24162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  <w:tc>
          <w:tcPr>
            <w:tcW w:w="1392" w:type="dxa"/>
            <w:vAlign w:val="center"/>
          </w:tcPr>
          <w:p w:rsidR="00F24162" w:rsidRDefault="00F24162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  <w:b/>
              </w:rPr>
            </w:pPr>
            <w:hyperlink w:anchor="_MODC" w:history="1">
              <w:r>
                <w:rPr>
                  <w:rStyle w:val="a3"/>
                  <w:rFonts w:hint="eastAsia"/>
                  <w:b/>
                </w:rPr>
                <w:t>MK</w:t>
              </w:r>
              <w:bookmarkStart w:id="8" w:name="_Hlt422936199"/>
              <w:bookmarkStart w:id="9" w:name="_Hlt425517657"/>
              <w:r>
                <w:rPr>
                  <w:rStyle w:val="a3"/>
                  <w:rFonts w:hint="eastAsia"/>
                  <w:b/>
                </w:rPr>
                <w:t>Y</w:t>
              </w:r>
              <w:bookmarkEnd w:id="8"/>
              <w:bookmarkEnd w:id="9"/>
              <w:r>
                <w:rPr>
                  <w:rStyle w:val="a3"/>
                  <w:rFonts w:hint="eastAsia"/>
                  <w:b/>
                </w:rPr>
                <w:t>S</w:t>
              </w:r>
            </w:hyperlink>
          </w:p>
        </w:tc>
        <w:tc>
          <w:tcPr>
            <w:tcW w:w="1598" w:type="dxa"/>
            <w:vAlign w:val="center"/>
          </w:tcPr>
          <w:p w:rsidR="00F24162" w:rsidRDefault="00F24162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CPU</w:t>
            </w:r>
          </w:p>
        </w:tc>
        <w:tc>
          <w:tcPr>
            <w:tcW w:w="1119" w:type="dxa"/>
            <w:vAlign w:val="center"/>
          </w:tcPr>
          <w:p w:rsidR="00F24162" w:rsidRDefault="00F24162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MAU</w:t>
            </w:r>
          </w:p>
        </w:tc>
        <w:tc>
          <w:tcPr>
            <w:tcW w:w="2180" w:type="dxa"/>
            <w:vAlign w:val="center"/>
          </w:tcPr>
          <w:p w:rsidR="00F24162" w:rsidRDefault="00F24162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MAU</w:t>
            </w:r>
            <w:r>
              <w:rPr>
                <w:rFonts w:hint="eastAsia"/>
              </w:rPr>
              <w:t>按键控制命令</w:t>
            </w:r>
          </w:p>
        </w:tc>
        <w:tc>
          <w:tcPr>
            <w:tcW w:w="1184" w:type="dxa"/>
            <w:vAlign w:val="center"/>
          </w:tcPr>
          <w:p w:rsidR="00F24162" w:rsidRDefault="00F24162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按需要</w:t>
            </w:r>
          </w:p>
          <w:p w:rsidR="00F24162" w:rsidRDefault="00F24162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随机</w:t>
            </w:r>
          </w:p>
        </w:tc>
      </w:tr>
      <w:tr w:rsidR="00F24162" w:rsidTr="00845A33">
        <w:trPr>
          <w:jc w:val="center"/>
        </w:trPr>
        <w:tc>
          <w:tcPr>
            <w:tcW w:w="1202" w:type="dxa"/>
            <w:vAlign w:val="center"/>
          </w:tcPr>
          <w:p w:rsidR="00F24162" w:rsidRDefault="00F24162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26</w:t>
            </w:r>
          </w:p>
        </w:tc>
        <w:tc>
          <w:tcPr>
            <w:tcW w:w="781" w:type="dxa"/>
            <w:vAlign w:val="center"/>
          </w:tcPr>
          <w:p w:rsidR="00F24162" w:rsidRDefault="00F24162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  <w:tc>
          <w:tcPr>
            <w:tcW w:w="1392" w:type="dxa"/>
            <w:vAlign w:val="center"/>
          </w:tcPr>
          <w:p w:rsidR="00F24162" w:rsidRDefault="00F24162" w:rsidP="00845A33">
            <w:pPr>
              <w:spacing w:after="0" w:line="240" w:lineRule="auto"/>
              <w:ind w:firstLineChars="0" w:firstLine="0"/>
              <w:jc w:val="center"/>
              <w:rPr>
                <w:b/>
              </w:rPr>
            </w:pPr>
            <w:hyperlink w:anchor="_MAVS" w:history="1">
              <w:r w:rsidRPr="00767040">
                <w:rPr>
                  <w:rStyle w:val="a3"/>
                  <w:rFonts w:hint="eastAsia"/>
                  <w:b/>
                </w:rPr>
                <w:t>MA</w:t>
              </w:r>
              <w:r w:rsidRPr="00767040">
                <w:rPr>
                  <w:rStyle w:val="a3"/>
                  <w:rFonts w:hint="eastAsia"/>
                  <w:b/>
                </w:rPr>
                <w:t>V</w:t>
              </w:r>
              <w:r w:rsidRPr="00767040">
                <w:rPr>
                  <w:rStyle w:val="a3"/>
                  <w:rFonts w:hint="eastAsia"/>
                  <w:b/>
                </w:rPr>
                <w:t>S</w:t>
              </w:r>
            </w:hyperlink>
          </w:p>
        </w:tc>
        <w:tc>
          <w:tcPr>
            <w:tcW w:w="1598" w:type="dxa"/>
            <w:vAlign w:val="center"/>
          </w:tcPr>
          <w:p w:rsidR="00F24162" w:rsidRDefault="00F24162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CPU</w:t>
            </w:r>
          </w:p>
        </w:tc>
        <w:tc>
          <w:tcPr>
            <w:tcW w:w="1119" w:type="dxa"/>
            <w:vAlign w:val="center"/>
          </w:tcPr>
          <w:p w:rsidR="00F24162" w:rsidRDefault="00F24162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MAU</w:t>
            </w:r>
          </w:p>
        </w:tc>
        <w:tc>
          <w:tcPr>
            <w:tcW w:w="2180" w:type="dxa"/>
            <w:vAlign w:val="center"/>
          </w:tcPr>
          <w:p w:rsidR="00F24162" w:rsidRDefault="00F24162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MAU</w:t>
            </w:r>
            <w:r>
              <w:rPr>
                <w:rFonts w:hint="eastAsia"/>
              </w:rPr>
              <w:t>硬件和软件版本号</w:t>
            </w:r>
          </w:p>
        </w:tc>
        <w:tc>
          <w:tcPr>
            <w:tcW w:w="1184" w:type="dxa"/>
            <w:vAlign w:val="center"/>
          </w:tcPr>
          <w:p w:rsidR="00F24162" w:rsidRPr="00113F3A" w:rsidRDefault="00F24162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心跳恢复后发送一次</w:t>
            </w:r>
          </w:p>
        </w:tc>
      </w:tr>
      <w:tr w:rsidR="00F24162" w:rsidTr="00845A33">
        <w:trPr>
          <w:jc w:val="center"/>
        </w:trPr>
        <w:tc>
          <w:tcPr>
            <w:tcW w:w="1202" w:type="dxa"/>
            <w:vAlign w:val="center"/>
          </w:tcPr>
          <w:p w:rsidR="00F24162" w:rsidRDefault="00F24162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321</w:t>
            </w:r>
          </w:p>
        </w:tc>
        <w:tc>
          <w:tcPr>
            <w:tcW w:w="781" w:type="dxa"/>
            <w:vAlign w:val="center"/>
          </w:tcPr>
          <w:p w:rsidR="00F24162" w:rsidRDefault="00F24162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命令</w:t>
            </w:r>
          </w:p>
        </w:tc>
        <w:tc>
          <w:tcPr>
            <w:tcW w:w="1392" w:type="dxa"/>
            <w:vAlign w:val="center"/>
          </w:tcPr>
          <w:p w:rsidR="00F24162" w:rsidRDefault="00F24162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  <w:b/>
              </w:rPr>
            </w:pPr>
            <w:hyperlink w:anchor="_WARN" w:history="1">
              <w:r>
                <w:rPr>
                  <w:rStyle w:val="a3"/>
                  <w:rFonts w:hint="eastAsia"/>
                  <w:b/>
                </w:rPr>
                <w:t>WA</w:t>
              </w:r>
              <w:r>
                <w:rPr>
                  <w:rStyle w:val="a3"/>
                  <w:rFonts w:hint="eastAsia"/>
                  <w:b/>
                </w:rPr>
                <w:t>R</w:t>
              </w:r>
              <w:r>
                <w:rPr>
                  <w:rStyle w:val="a3"/>
                  <w:rFonts w:hint="eastAsia"/>
                  <w:b/>
                </w:rPr>
                <w:t>C</w:t>
              </w:r>
            </w:hyperlink>
          </w:p>
        </w:tc>
        <w:tc>
          <w:tcPr>
            <w:tcW w:w="1598" w:type="dxa"/>
            <w:vAlign w:val="center"/>
          </w:tcPr>
          <w:p w:rsidR="00F24162" w:rsidRDefault="00F24162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MAU</w:t>
            </w:r>
          </w:p>
        </w:tc>
        <w:tc>
          <w:tcPr>
            <w:tcW w:w="1119" w:type="dxa"/>
            <w:vAlign w:val="center"/>
          </w:tcPr>
          <w:p w:rsidR="00F24162" w:rsidRDefault="00F24162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CPU</w:t>
            </w:r>
          </w:p>
        </w:tc>
        <w:tc>
          <w:tcPr>
            <w:tcW w:w="2180" w:type="dxa"/>
            <w:vAlign w:val="center"/>
          </w:tcPr>
          <w:p w:rsidR="00F24162" w:rsidRDefault="00F24162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信号机警告故障指示状态</w:t>
            </w:r>
          </w:p>
        </w:tc>
        <w:tc>
          <w:tcPr>
            <w:tcW w:w="1184" w:type="dxa"/>
            <w:vAlign w:val="center"/>
          </w:tcPr>
          <w:p w:rsidR="00F24162" w:rsidRDefault="00F24162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按需要</w:t>
            </w:r>
          </w:p>
          <w:p w:rsidR="00F24162" w:rsidRDefault="00F24162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随机</w:t>
            </w:r>
          </w:p>
        </w:tc>
      </w:tr>
      <w:tr w:rsidR="00F24162" w:rsidTr="00845A33">
        <w:trPr>
          <w:jc w:val="center"/>
        </w:trPr>
        <w:tc>
          <w:tcPr>
            <w:tcW w:w="1202" w:type="dxa"/>
            <w:vAlign w:val="center"/>
          </w:tcPr>
          <w:p w:rsidR="00F24162" w:rsidRDefault="00F24162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322</w:t>
            </w:r>
          </w:p>
        </w:tc>
        <w:tc>
          <w:tcPr>
            <w:tcW w:w="781" w:type="dxa"/>
            <w:vAlign w:val="center"/>
          </w:tcPr>
          <w:p w:rsidR="00F24162" w:rsidRDefault="00F24162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命令</w:t>
            </w:r>
          </w:p>
        </w:tc>
        <w:tc>
          <w:tcPr>
            <w:tcW w:w="1392" w:type="dxa"/>
            <w:vAlign w:val="center"/>
          </w:tcPr>
          <w:p w:rsidR="00F24162" w:rsidRDefault="00F24162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  <w:b/>
              </w:rPr>
            </w:pPr>
            <w:hyperlink w:anchor="_FATA" w:history="1">
              <w:r>
                <w:rPr>
                  <w:rStyle w:val="a3"/>
                  <w:rFonts w:hint="eastAsia"/>
                  <w:b/>
                </w:rPr>
                <w:t>FATC</w:t>
              </w:r>
            </w:hyperlink>
          </w:p>
        </w:tc>
        <w:tc>
          <w:tcPr>
            <w:tcW w:w="1598" w:type="dxa"/>
            <w:vAlign w:val="center"/>
          </w:tcPr>
          <w:p w:rsidR="00F24162" w:rsidRDefault="00F24162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MAU</w:t>
            </w:r>
          </w:p>
        </w:tc>
        <w:tc>
          <w:tcPr>
            <w:tcW w:w="1119" w:type="dxa"/>
            <w:vAlign w:val="center"/>
          </w:tcPr>
          <w:p w:rsidR="00F24162" w:rsidRDefault="00F24162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CPU</w:t>
            </w:r>
          </w:p>
        </w:tc>
        <w:tc>
          <w:tcPr>
            <w:tcW w:w="2180" w:type="dxa"/>
            <w:vAlign w:val="center"/>
          </w:tcPr>
          <w:p w:rsidR="00F24162" w:rsidRDefault="00F24162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信号机严重故障指示状态</w:t>
            </w:r>
          </w:p>
        </w:tc>
        <w:tc>
          <w:tcPr>
            <w:tcW w:w="1184" w:type="dxa"/>
            <w:vAlign w:val="center"/>
          </w:tcPr>
          <w:p w:rsidR="00F24162" w:rsidRDefault="00F24162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按需要</w:t>
            </w:r>
          </w:p>
          <w:p w:rsidR="00F24162" w:rsidRDefault="00F24162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随机</w:t>
            </w:r>
          </w:p>
        </w:tc>
      </w:tr>
      <w:tr w:rsidR="00F24162" w:rsidTr="00845A33">
        <w:trPr>
          <w:jc w:val="center"/>
        </w:trPr>
        <w:tc>
          <w:tcPr>
            <w:tcW w:w="1202" w:type="dxa"/>
            <w:vAlign w:val="center"/>
          </w:tcPr>
          <w:p w:rsidR="00F24162" w:rsidRDefault="00F24162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323</w:t>
            </w:r>
          </w:p>
        </w:tc>
        <w:tc>
          <w:tcPr>
            <w:tcW w:w="781" w:type="dxa"/>
            <w:vAlign w:val="center"/>
          </w:tcPr>
          <w:p w:rsidR="00F24162" w:rsidRDefault="00F24162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命令</w:t>
            </w:r>
          </w:p>
        </w:tc>
        <w:tc>
          <w:tcPr>
            <w:tcW w:w="1392" w:type="dxa"/>
            <w:vAlign w:val="center"/>
          </w:tcPr>
          <w:p w:rsidR="00F24162" w:rsidRDefault="00F24162" w:rsidP="00845A33">
            <w:pPr>
              <w:spacing w:after="0" w:line="240" w:lineRule="auto"/>
              <w:ind w:firstLineChars="0" w:firstLine="0"/>
              <w:jc w:val="center"/>
              <w:rPr>
                <w:b/>
              </w:rPr>
            </w:pPr>
            <w:hyperlink w:anchor="_LMPS" w:history="1">
              <w:r w:rsidRPr="00593A1E">
                <w:rPr>
                  <w:rStyle w:val="a3"/>
                  <w:rFonts w:hint="eastAsia"/>
                  <w:b/>
                </w:rPr>
                <w:t>L</w:t>
              </w:r>
              <w:r w:rsidRPr="00593A1E">
                <w:rPr>
                  <w:rStyle w:val="a3"/>
                  <w:rFonts w:hint="eastAsia"/>
                  <w:b/>
                </w:rPr>
                <w:t>M</w:t>
              </w:r>
              <w:r>
                <w:rPr>
                  <w:rStyle w:val="a3"/>
                  <w:rFonts w:hint="eastAsia"/>
                  <w:b/>
                </w:rPr>
                <w:t>SC</w:t>
              </w:r>
            </w:hyperlink>
          </w:p>
        </w:tc>
        <w:tc>
          <w:tcPr>
            <w:tcW w:w="1598" w:type="dxa"/>
            <w:vAlign w:val="center"/>
          </w:tcPr>
          <w:p w:rsidR="00F24162" w:rsidRDefault="00F24162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MAU</w:t>
            </w:r>
          </w:p>
        </w:tc>
        <w:tc>
          <w:tcPr>
            <w:tcW w:w="1119" w:type="dxa"/>
            <w:vAlign w:val="center"/>
          </w:tcPr>
          <w:p w:rsidR="00F24162" w:rsidRDefault="00F24162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CPU</w:t>
            </w:r>
          </w:p>
        </w:tc>
        <w:tc>
          <w:tcPr>
            <w:tcW w:w="2180" w:type="dxa"/>
            <w:vAlign w:val="center"/>
          </w:tcPr>
          <w:p w:rsidR="00F24162" w:rsidRDefault="00F24162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信号机外灯输出指示状态</w:t>
            </w:r>
          </w:p>
        </w:tc>
        <w:tc>
          <w:tcPr>
            <w:tcW w:w="1184" w:type="dxa"/>
            <w:vAlign w:val="center"/>
          </w:tcPr>
          <w:p w:rsidR="00F24162" w:rsidRDefault="00F24162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按需要</w:t>
            </w:r>
          </w:p>
          <w:p w:rsidR="00F24162" w:rsidRDefault="00F24162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随机</w:t>
            </w:r>
          </w:p>
        </w:tc>
      </w:tr>
      <w:tr w:rsidR="00F24162" w:rsidTr="00845A33">
        <w:trPr>
          <w:jc w:val="center"/>
        </w:trPr>
        <w:tc>
          <w:tcPr>
            <w:tcW w:w="1202" w:type="dxa"/>
            <w:vAlign w:val="center"/>
          </w:tcPr>
          <w:p w:rsidR="00F24162" w:rsidRDefault="00F24162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324</w:t>
            </w:r>
          </w:p>
        </w:tc>
        <w:tc>
          <w:tcPr>
            <w:tcW w:w="781" w:type="dxa"/>
            <w:vAlign w:val="center"/>
          </w:tcPr>
          <w:p w:rsidR="00F24162" w:rsidRDefault="00F24162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命令</w:t>
            </w:r>
          </w:p>
        </w:tc>
        <w:tc>
          <w:tcPr>
            <w:tcW w:w="1392" w:type="dxa"/>
            <w:vAlign w:val="center"/>
          </w:tcPr>
          <w:p w:rsidR="00F24162" w:rsidRDefault="00F24162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  <w:b/>
              </w:rPr>
            </w:pPr>
            <w:hyperlink w:anchor="_RMOT" w:history="1">
              <w:r>
                <w:rPr>
                  <w:rStyle w:val="a3"/>
                  <w:rFonts w:hint="eastAsia"/>
                  <w:b/>
                </w:rPr>
                <w:t>C</w:t>
              </w:r>
              <w:r>
                <w:rPr>
                  <w:rStyle w:val="a3"/>
                  <w:rFonts w:hint="eastAsia"/>
                  <w:b/>
                </w:rPr>
                <w:t>S</w:t>
              </w:r>
              <w:r>
                <w:rPr>
                  <w:rStyle w:val="a3"/>
                  <w:rFonts w:hint="eastAsia"/>
                  <w:b/>
                </w:rPr>
                <w:t>O</w:t>
              </w:r>
              <w:r>
                <w:rPr>
                  <w:rStyle w:val="a3"/>
                  <w:rFonts w:hint="eastAsia"/>
                  <w:b/>
                </w:rPr>
                <w:t>C</w:t>
              </w:r>
            </w:hyperlink>
          </w:p>
        </w:tc>
        <w:tc>
          <w:tcPr>
            <w:tcW w:w="1598" w:type="dxa"/>
            <w:vAlign w:val="center"/>
          </w:tcPr>
          <w:p w:rsidR="00F24162" w:rsidRDefault="00F24162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MAU</w:t>
            </w:r>
          </w:p>
        </w:tc>
        <w:tc>
          <w:tcPr>
            <w:tcW w:w="1119" w:type="dxa"/>
            <w:vAlign w:val="center"/>
          </w:tcPr>
          <w:p w:rsidR="00F24162" w:rsidRDefault="00F24162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CPU</w:t>
            </w:r>
          </w:p>
        </w:tc>
        <w:tc>
          <w:tcPr>
            <w:tcW w:w="2180" w:type="dxa"/>
            <w:vAlign w:val="center"/>
          </w:tcPr>
          <w:p w:rsidR="00F24162" w:rsidRDefault="00F24162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信号机控制源指示状态</w:t>
            </w:r>
          </w:p>
        </w:tc>
        <w:tc>
          <w:tcPr>
            <w:tcW w:w="1184" w:type="dxa"/>
            <w:vAlign w:val="center"/>
          </w:tcPr>
          <w:p w:rsidR="00F24162" w:rsidRDefault="00F24162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按需要</w:t>
            </w:r>
          </w:p>
          <w:p w:rsidR="00F24162" w:rsidRDefault="00F24162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随机</w:t>
            </w:r>
          </w:p>
        </w:tc>
      </w:tr>
      <w:tr w:rsidR="00F24162" w:rsidTr="00845A33">
        <w:trPr>
          <w:jc w:val="center"/>
        </w:trPr>
        <w:tc>
          <w:tcPr>
            <w:tcW w:w="1202" w:type="dxa"/>
            <w:vAlign w:val="center"/>
          </w:tcPr>
          <w:p w:rsidR="00F24162" w:rsidRDefault="00F24162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325</w:t>
            </w:r>
          </w:p>
        </w:tc>
        <w:tc>
          <w:tcPr>
            <w:tcW w:w="781" w:type="dxa"/>
            <w:vAlign w:val="center"/>
          </w:tcPr>
          <w:p w:rsidR="00F24162" w:rsidRDefault="00F24162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命令</w:t>
            </w:r>
          </w:p>
        </w:tc>
        <w:tc>
          <w:tcPr>
            <w:tcW w:w="1392" w:type="dxa"/>
            <w:vAlign w:val="center"/>
          </w:tcPr>
          <w:p w:rsidR="00F24162" w:rsidRDefault="00F24162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  <w:b/>
              </w:rPr>
            </w:pPr>
            <w:hyperlink w:anchor="_FLSS" w:history="1">
              <w:r>
                <w:rPr>
                  <w:rStyle w:val="a3"/>
                  <w:rFonts w:hint="eastAsia"/>
                  <w:b/>
                </w:rPr>
                <w:t>FL</w:t>
              </w:r>
              <w:r>
                <w:rPr>
                  <w:rStyle w:val="a3"/>
                  <w:rFonts w:hint="eastAsia"/>
                  <w:b/>
                </w:rPr>
                <w:t>S</w:t>
              </w:r>
              <w:r>
                <w:rPr>
                  <w:rStyle w:val="a3"/>
                  <w:rFonts w:hint="eastAsia"/>
                  <w:b/>
                </w:rPr>
                <w:t>C</w:t>
              </w:r>
            </w:hyperlink>
          </w:p>
        </w:tc>
        <w:tc>
          <w:tcPr>
            <w:tcW w:w="1598" w:type="dxa"/>
            <w:vAlign w:val="center"/>
          </w:tcPr>
          <w:p w:rsidR="00F24162" w:rsidRDefault="00F24162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MAU</w:t>
            </w:r>
          </w:p>
        </w:tc>
        <w:tc>
          <w:tcPr>
            <w:tcW w:w="1119" w:type="dxa"/>
            <w:vAlign w:val="center"/>
          </w:tcPr>
          <w:p w:rsidR="00F24162" w:rsidRDefault="00F24162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CPU</w:t>
            </w:r>
          </w:p>
        </w:tc>
        <w:tc>
          <w:tcPr>
            <w:tcW w:w="2180" w:type="dxa"/>
            <w:vAlign w:val="center"/>
          </w:tcPr>
          <w:p w:rsidR="00F24162" w:rsidRDefault="00F24162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信号机闪灯指示状态</w:t>
            </w:r>
          </w:p>
        </w:tc>
        <w:tc>
          <w:tcPr>
            <w:tcW w:w="1184" w:type="dxa"/>
            <w:vAlign w:val="center"/>
          </w:tcPr>
          <w:p w:rsidR="00F24162" w:rsidRDefault="00F24162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按需要</w:t>
            </w:r>
          </w:p>
          <w:p w:rsidR="00F24162" w:rsidRDefault="00F24162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随机</w:t>
            </w:r>
          </w:p>
        </w:tc>
      </w:tr>
      <w:tr w:rsidR="00F24162" w:rsidTr="00845A33">
        <w:trPr>
          <w:jc w:val="center"/>
        </w:trPr>
        <w:tc>
          <w:tcPr>
            <w:tcW w:w="1202" w:type="dxa"/>
            <w:vAlign w:val="center"/>
          </w:tcPr>
          <w:p w:rsidR="00F24162" w:rsidRDefault="00F24162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326</w:t>
            </w:r>
          </w:p>
        </w:tc>
        <w:tc>
          <w:tcPr>
            <w:tcW w:w="781" w:type="dxa"/>
            <w:vAlign w:val="center"/>
          </w:tcPr>
          <w:p w:rsidR="00F24162" w:rsidRDefault="00F24162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命令</w:t>
            </w:r>
          </w:p>
        </w:tc>
        <w:tc>
          <w:tcPr>
            <w:tcW w:w="1392" w:type="dxa"/>
            <w:vAlign w:val="center"/>
          </w:tcPr>
          <w:p w:rsidR="00F24162" w:rsidRDefault="00F24162" w:rsidP="00845A33">
            <w:pPr>
              <w:spacing w:after="0" w:line="240" w:lineRule="auto"/>
              <w:ind w:firstLineChars="0" w:firstLine="0"/>
              <w:jc w:val="center"/>
              <w:rPr>
                <w:b/>
              </w:rPr>
            </w:pPr>
            <w:hyperlink w:anchor="_REMT" w:history="1">
              <w:r w:rsidRPr="00285BF2">
                <w:rPr>
                  <w:rStyle w:val="a3"/>
                  <w:rFonts w:hint="eastAsia"/>
                  <w:b/>
                </w:rPr>
                <w:t>RE</w:t>
              </w:r>
              <w:r w:rsidRPr="00285BF2">
                <w:rPr>
                  <w:rStyle w:val="a3"/>
                  <w:rFonts w:hint="eastAsia"/>
                  <w:b/>
                </w:rPr>
                <w:t>M</w:t>
              </w:r>
              <w:r>
                <w:rPr>
                  <w:rStyle w:val="a3"/>
                  <w:rFonts w:hint="eastAsia"/>
                  <w:b/>
                </w:rPr>
                <w:t>C</w:t>
              </w:r>
            </w:hyperlink>
          </w:p>
        </w:tc>
        <w:tc>
          <w:tcPr>
            <w:tcW w:w="1598" w:type="dxa"/>
            <w:vAlign w:val="center"/>
          </w:tcPr>
          <w:p w:rsidR="00F24162" w:rsidRDefault="00F24162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MAU</w:t>
            </w:r>
          </w:p>
        </w:tc>
        <w:tc>
          <w:tcPr>
            <w:tcW w:w="1119" w:type="dxa"/>
            <w:vAlign w:val="center"/>
          </w:tcPr>
          <w:p w:rsidR="00F24162" w:rsidRDefault="00F24162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CPU</w:t>
            </w:r>
          </w:p>
        </w:tc>
        <w:tc>
          <w:tcPr>
            <w:tcW w:w="2180" w:type="dxa"/>
            <w:vAlign w:val="center"/>
          </w:tcPr>
          <w:p w:rsidR="00F24162" w:rsidRDefault="00F24162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信号机遥控指示状态</w:t>
            </w:r>
          </w:p>
        </w:tc>
        <w:tc>
          <w:tcPr>
            <w:tcW w:w="1184" w:type="dxa"/>
            <w:vAlign w:val="center"/>
          </w:tcPr>
          <w:p w:rsidR="00F24162" w:rsidRDefault="00F24162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按需要</w:t>
            </w:r>
          </w:p>
          <w:p w:rsidR="00F24162" w:rsidRDefault="00F24162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随机</w:t>
            </w:r>
          </w:p>
        </w:tc>
      </w:tr>
      <w:tr w:rsidR="00F24162" w:rsidTr="00845A33">
        <w:trPr>
          <w:jc w:val="center"/>
        </w:trPr>
        <w:tc>
          <w:tcPr>
            <w:tcW w:w="1202" w:type="dxa"/>
            <w:vAlign w:val="center"/>
          </w:tcPr>
          <w:p w:rsidR="00F24162" w:rsidRDefault="00F24162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327</w:t>
            </w:r>
          </w:p>
        </w:tc>
        <w:tc>
          <w:tcPr>
            <w:tcW w:w="781" w:type="dxa"/>
            <w:vAlign w:val="center"/>
          </w:tcPr>
          <w:p w:rsidR="00F24162" w:rsidRDefault="00F24162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命令</w:t>
            </w:r>
          </w:p>
        </w:tc>
        <w:tc>
          <w:tcPr>
            <w:tcW w:w="1392" w:type="dxa"/>
            <w:vAlign w:val="center"/>
          </w:tcPr>
          <w:p w:rsidR="00F24162" w:rsidRDefault="00F24162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  <w:b/>
              </w:rPr>
            </w:pPr>
            <w:hyperlink w:anchor="_KNMS" w:history="1">
              <w:r>
                <w:rPr>
                  <w:rStyle w:val="a3"/>
                  <w:rFonts w:hint="eastAsia"/>
                  <w:b/>
                </w:rPr>
                <w:t>KN</w:t>
              </w:r>
              <w:r>
                <w:rPr>
                  <w:rStyle w:val="a3"/>
                  <w:rFonts w:hint="eastAsia"/>
                  <w:b/>
                </w:rPr>
                <w:t>M</w:t>
              </w:r>
              <w:r>
                <w:rPr>
                  <w:rStyle w:val="a3"/>
                  <w:rFonts w:hint="eastAsia"/>
                  <w:b/>
                </w:rPr>
                <w:t>C</w:t>
              </w:r>
            </w:hyperlink>
          </w:p>
        </w:tc>
        <w:tc>
          <w:tcPr>
            <w:tcW w:w="1598" w:type="dxa"/>
            <w:vAlign w:val="center"/>
          </w:tcPr>
          <w:p w:rsidR="00F24162" w:rsidRDefault="00F24162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MAU</w:t>
            </w:r>
          </w:p>
        </w:tc>
        <w:tc>
          <w:tcPr>
            <w:tcW w:w="1119" w:type="dxa"/>
            <w:vAlign w:val="center"/>
          </w:tcPr>
          <w:p w:rsidR="00F24162" w:rsidRDefault="00F24162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CPU</w:t>
            </w:r>
          </w:p>
        </w:tc>
        <w:tc>
          <w:tcPr>
            <w:tcW w:w="2180" w:type="dxa"/>
            <w:vAlign w:val="center"/>
          </w:tcPr>
          <w:p w:rsidR="00F24162" w:rsidRDefault="00F24162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数字键指示状态</w:t>
            </w:r>
          </w:p>
        </w:tc>
        <w:tc>
          <w:tcPr>
            <w:tcW w:w="1184" w:type="dxa"/>
            <w:vAlign w:val="center"/>
          </w:tcPr>
          <w:p w:rsidR="00F24162" w:rsidRDefault="00F24162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按需要</w:t>
            </w:r>
          </w:p>
          <w:p w:rsidR="00F24162" w:rsidRDefault="00F24162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随机</w:t>
            </w:r>
          </w:p>
        </w:tc>
      </w:tr>
      <w:tr w:rsidR="00F24162" w:rsidTr="00845A33">
        <w:trPr>
          <w:jc w:val="center"/>
        </w:trPr>
        <w:tc>
          <w:tcPr>
            <w:tcW w:w="1202" w:type="dxa"/>
            <w:vAlign w:val="center"/>
          </w:tcPr>
          <w:p w:rsidR="00F24162" w:rsidRDefault="00F24162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328</w:t>
            </w:r>
          </w:p>
        </w:tc>
        <w:tc>
          <w:tcPr>
            <w:tcW w:w="781" w:type="dxa"/>
            <w:vAlign w:val="center"/>
          </w:tcPr>
          <w:p w:rsidR="00F24162" w:rsidRDefault="00F24162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命令</w:t>
            </w:r>
          </w:p>
        </w:tc>
        <w:tc>
          <w:tcPr>
            <w:tcW w:w="1392" w:type="dxa"/>
            <w:vAlign w:val="center"/>
          </w:tcPr>
          <w:p w:rsidR="00F24162" w:rsidRDefault="00F24162" w:rsidP="00845A33">
            <w:pPr>
              <w:spacing w:after="0" w:line="240" w:lineRule="auto"/>
              <w:ind w:firstLineChars="0" w:firstLine="0"/>
              <w:jc w:val="center"/>
              <w:rPr>
                <w:b/>
              </w:rPr>
            </w:pPr>
            <w:hyperlink w:anchor="_KSPS" w:history="1">
              <w:r w:rsidRPr="00F44A00">
                <w:rPr>
                  <w:rStyle w:val="a3"/>
                  <w:rFonts w:hint="eastAsia"/>
                  <w:b/>
                </w:rPr>
                <w:t>KSP</w:t>
              </w:r>
              <w:r>
                <w:rPr>
                  <w:rStyle w:val="a3"/>
                  <w:rFonts w:hint="eastAsia"/>
                  <w:b/>
                </w:rPr>
                <w:t>C</w:t>
              </w:r>
            </w:hyperlink>
          </w:p>
        </w:tc>
        <w:tc>
          <w:tcPr>
            <w:tcW w:w="1598" w:type="dxa"/>
            <w:vAlign w:val="center"/>
          </w:tcPr>
          <w:p w:rsidR="00F24162" w:rsidRDefault="00F24162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MAU</w:t>
            </w:r>
          </w:p>
        </w:tc>
        <w:tc>
          <w:tcPr>
            <w:tcW w:w="1119" w:type="dxa"/>
            <w:vAlign w:val="center"/>
          </w:tcPr>
          <w:p w:rsidR="00F24162" w:rsidRDefault="00F24162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CPU</w:t>
            </w:r>
          </w:p>
        </w:tc>
        <w:tc>
          <w:tcPr>
            <w:tcW w:w="2180" w:type="dxa"/>
            <w:vAlign w:val="center"/>
          </w:tcPr>
          <w:p w:rsidR="00F24162" w:rsidRDefault="00F24162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步进键指示</w:t>
            </w:r>
            <w:proofErr w:type="gramEnd"/>
            <w:r>
              <w:rPr>
                <w:rFonts w:hint="eastAsia"/>
              </w:rPr>
              <w:t>状态</w:t>
            </w:r>
          </w:p>
        </w:tc>
        <w:tc>
          <w:tcPr>
            <w:tcW w:w="1184" w:type="dxa"/>
            <w:vAlign w:val="center"/>
          </w:tcPr>
          <w:p w:rsidR="00F24162" w:rsidRDefault="00F24162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按需要</w:t>
            </w:r>
          </w:p>
          <w:p w:rsidR="00F24162" w:rsidRDefault="00F24162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随机</w:t>
            </w:r>
          </w:p>
        </w:tc>
      </w:tr>
      <w:tr w:rsidR="00F24162" w:rsidTr="00845A33">
        <w:trPr>
          <w:jc w:val="center"/>
        </w:trPr>
        <w:tc>
          <w:tcPr>
            <w:tcW w:w="1202" w:type="dxa"/>
            <w:vAlign w:val="center"/>
          </w:tcPr>
          <w:p w:rsidR="00F24162" w:rsidRDefault="00F24162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329</w:t>
            </w:r>
          </w:p>
        </w:tc>
        <w:tc>
          <w:tcPr>
            <w:tcW w:w="781" w:type="dxa"/>
            <w:vAlign w:val="center"/>
          </w:tcPr>
          <w:p w:rsidR="00F24162" w:rsidRDefault="00F24162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命令</w:t>
            </w:r>
          </w:p>
        </w:tc>
        <w:tc>
          <w:tcPr>
            <w:tcW w:w="1392" w:type="dxa"/>
            <w:vAlign w:val="center"/>
          </w:tcPr>
          <w:p w:rsidR="00F24162" w:rsidRDefault="00F24162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  <w:b/>
              </w:rPr>
            </w:pPr>
            <w:hyperlink w:anchor="_KARS" w:history="1">
              <w:r w:rsidRPr="00F44A00">
                <w:rPr>
                  <w:rStyle w:val="a3"/>
                  <w:rFonts w:hint="eastAsia"/>
                  <w:b/>
                </w:rPr>
                <w:t>KAR</w:t>
              </w:r>
              <w:r>
                <w:rPr>
                  <w:rStyle w:val="a3"/>
                  <w:rFonts w:hint="eastAsia"/>
                  <w:b/>
                </w:rPr>
                <w:t>C</w:t>
              </w:r>
            </w:hyperlink>
          </w:p>
        </w:tc>
        <w:tc>
          <w:tcPr>
            <w:tcW w:w="1598" w:type="dxa"/>
            <w:vAlign w:val="center"/>
          </w:tcPr>
          <w:p w:rsidR="00F24162" w:rsidRDefault="00F24162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MAU</w:t>
            </w:r>
          </w:p>
        </w:tc>
        <w:tc>
          <w:tcPr>
            <w:tcW w:w="1119" w:type="dxa"/>
            <w:vAlign w:val="center"/>
          </w:tcPr>
          <w:p w:rsidR="00F24162" w:rsidRDefault="00F24162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CPU</w:t>
            </w:r>
          </w:p>
        </w:tc>
        <w:tc>
          <w:tcPr>
            <w:tcW w:w="2180" w:type="dxa"/>
            <w:vAlign w:val="center"/>
          </w:tcPr>
          <w:p w:rsidR="00F24162" w:rsidRDefault="00F24162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全红指示状态</w:t>
            </w:r>
          </w:p>
        </w:tc>
        <w:tc>
          <w:tcPr>
            <w:tcW w:w="1184" w:type="dxa"/>
            <w:vAlign w:val="center"/>
          </w:tcPr>
          <w:p w:rsidR="00F24162" w:rsidRDefault="00F24162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按需要</w:t>
            </w:r>
          </w:p>
          <w:p w:rsidR="00F24162" w:rsidRDefault="00F24162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随机</w:t>
            </w:r>
          </w:p>
        </w:tc>
      </w:tr>
      <w:tr w:rsidR="00F24162" w:rsidTr="00845A33">
        <w:trPr>
          <w:jc w:val="center"/>
        </w:trPr>
        <w:tc>
          <w:tcPr>
            <w:tcW w:w="1202" w:type="dxa"/>
            <w:vAlign w:val="center"/>
          </w:tcPr>
          <w:p w:rsidR="00F24162" w:rsidRDefault="00F24162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330</w:t>
            </w:r>
          </w:p>
        </w:tc>
        <w:tc>
          <w:tcPr>
            <w:tcW w:w="781" w:type="dxa"/>
            <w:vAlign w:val="center"/>
          </w:tcPr>
          <w:p w:rsidR="00F24162" w:rsidRDefault="00F24162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命令</w:t>
            </w:r>
          </w:p>
        </w:tc>
        <w:tc>
          <w:tcPr>
            <w:tcW w:w="1392" w:type="dxa"/>
            <w:vAlign w:val="center"/>
          </w:tcPr>
          <w:p w:rsidR="00F24162" w:rsidRDefault="00F24162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  <w:b/>
              </w:rPr>
            </w:pPr>
            <w:hyperlink w:anchor="_KLAS" w:history="1">
              <w:r w:rsidRPr="00F44A00">
                <w:rPr>
                  <w:rStyle w:val="a3"/>
                  <w:rFonts w:hint="eastAsia"/>
                  <w:b/>
                </w:rPr>
                <w:t>KLA</w:t>
              </w:r>
              <w:r>
                <w:rPr>
                  <w:rStyle w:val="a3"/>
                  <w:rFonts w:hint="eastAsia"/>
                  <w:b/>
                </w:rPr>
                <w:t>C</w:t>
              </w:r>
            </w:hyperlink>
          </w:p>
        </w:tc>
        <w:tc>
          <w:tcPr>
            <w:tcW w:w="1598" w:type="dxa"/>
            <w:vAlign w:val="center"/>
          </w:tcPr>
          <w:p w:rsidR="00F24162" w:rsidRDefault="00F24162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MAU</w:t>
            </w:r>
          </w:p>
        </w:tc>
        <w:tc>
          <w:tcPr>
            <w:tcW w:w="1119" w:type="dxa"/>
            <w:vAlign w:val="center"/>
          </w:tcPr>
          <w:p w:rsidR="00F24162" w:rsidRDefault="00F24162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CPU</w:t>
            </w:r>
          </w:p>
        </w:tc>
        <w:tc>
          <w:tcPr>
            <w:tcW w:w="2180" w:type="dxa"/>
            <w:vAlign w:val="center"/>
          </w:tcPr>
          <w:p w:rsidR="00F24162" w:rsidRDefault="00F24162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键指示状态</w:t>
            </w:r>
          </w:p>
        </w:tc>
        <w:tc>
          <w:tcPr>
            <w:tcW w:w="1184" w:type="dxa"/>
            <w:vAlign w:val="center"/>
          </w:tcPr>
          <w:p w:rsidR="00F24162" w:rsidRDefault="00F24162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按需要</w:t>
            </w:r>
          </w:p>
          <w:p w:rsidR="00F24162" w:rsidRDefault="00F24162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随机</w:t>
            </w:r>
          </w:p>
        </w:tc>
      </w:tr>
      <w:tr w:rsidR="00F24162" w:rsidTr="00845A33">
        <w:trPr>
          <w:jc w:val="center"/>
        </w:trPr>
        <w:tc>
          <w:tcPr>
            <w:tcW w:w="1202" w:type="dxa"/>
            <w:vAlign w:val="center"/>
          </w:tcPr>
          <w:p w:rsidR="00F24162" w:rsidRDefault="00F24162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331</w:t>
            </w:r>
          </w:p>
        </w:tc>
        <w:tc>
          <w:tcPr>
            <w:tcW w:w="781" w:type="dxa"/>
            <w:vAlign w:val="center"/>
          </w:tcPr>
          <w:p w:rsidR="00F24162" w:rsidRDefault="00F24162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命令</w:t>
            </w:r>
          </w:p>
        </w:tc>
        <w:tc>
          <w:tcPr>
            <w:tcW w:w="1392" w:type="dxa"/>
            <w:vAlign w:val="center"/>
          </w:tcPr>
          <w:p w:rsidR="00F24162" w:rsidRDefault="00F24162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  <w:b/>
              </w:rPr>
            </w:pPr>
            <w:hyperlink w:anchor="_KLBS" w:history="1">
              <w:r w:rsidRPr="00F44A00">
                <w:rPr>
                  <w:rStyle w:val="a3"/>
                  <w:rFonts w:hint="eastAsia"/>
                  <w:b/>
                </w:rPr>
                <w:t>KLB</w:t>
              </w:r>
              <w:r>
                <w:rPr>
                  <w:rStyle w:val="a3"/>
                  <w:rFonts w:hint="eastAsia"/>
                  <w:b/>
                </w:rPr>
                <w:t>C</w:t>
              </w:r>
            </w:hyperlink>
          </w:p>
        </w:tc>
        <w:tc>
          <w:tcPr>
            <w:tcW w:w="1598" w:type="dxa"/>
            <w:vAlign w:val="center"/>
          </w:tcPr>
          <w:p w:rsidR="00F24162" w:rsidRDefault="00F24162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MAU</w:t>
            </w:r>
          </w:p>
        </w:tc>
        <w:tc>
          <w:tcPr>
            <w:tcW w:w="1119" w:type="dxa"/>
            <w:vAlign w:val="center"/>
          </w:tcPr>
          <w:p w:rsidR="00F24162" w:rsidRDefault="00F24162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CPU</w:t>
            </w:r>
          </w:p>
        </w:tc>
        <w:tc>
          <w:tcPr>
            <w:tcW w:w="2180" w:type="dxa"/>
            <w:vAlign w:val="center"/>
          </w:tcPr>
          <w:p w:rsidR="00F24162" w:rsidRDefault="00F24162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键指示状态</w:t>
            </w:r>
          </w:p>
        </w:tc>
        <w:tc>
          <w:tcPr>
            <w:tcW w:w="1184" w:type="dxa"/>
            <w:vAlign w:val="center"/>
          </w:tcPr>
          <w:p w:rsidR="00F24162" w:rsidRDefault="00F24162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按需要</w:t>
            </w:r>
          </w:p>
          <w:p w:rsidR="00F24162" w:rsidRDefault="00F24162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随机</w:t>
            </w:r>
          </w:p>
        </w:tc>
      </w:tr>
      <w:tr w:rsidR="00F24162" w:rsidTr="00845A33">
        <w:trPr>
          <w:jc w:val="center"/>
        </w:trPr>
        <w:tc>
          <w:tcPr>
            <w:tcW w:w="1202" w:type="dxa"/>
            <w:vAlign w:val="center"/>
          </w:tcPr>
          <w:p w:rsidR="00F24162" w:rsidRDefault="00F24162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332</w:t>
            </w:r>
          </w:p>
        </w:tc>
        <w:tc>
          <w:tcPr>
            <w:tcW w:w="781" w:type="dxa"/>
            <w:vAlign w:val="center"/>
          </w:tcPr>
          <w:p w:rsidR="00F24162" w:rsidRDefault="00F24162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命令</w:t>
            </w:r>
          </w:p>
        </w:tc>
        <w:tc>
          <w:tcPr>
            <w:tcW w:w="1392" w:type="dxa"/>
            <w:vAlign w:val="center"/>
          </w:tcPr>
          <w:p w:rsidR="00F24162" w:rsidRDefault="00F24162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  <w:b/>
              </w:rPr>
            </w:pPr>
            <w:hyperlink w:anchor="_KLCS" w:history="1">
              <w:r w:rsidRPr="00F44A00">
                <w:rPr>
                  <w:rStyle w:val="a3"/>
                  <w:rFonts w:hint="eastAsia"/>
                  <w:b/>
                </w:rPr>
                <w:t>KLC</w:t>
              </w:r>
              <w:r>
                <w:rPr>
                  <w:rStyle w:val="a3"/>
                  <w:rFonts w:hint="eastAsia"/>
                  <w:b/>
                </w:rPr>
                <w:t>C</w:t>
              </w:r>
            </w:hyperlink>
          </w:p>
        </w:tc>
        <w:tc>
          <w:tcPr>
            <w:tcW w:w="1598" w:type="dxa"/>
            <w:vAlign w:val="center"/>
          </w:tcPr>
          <w:p w:rsidR="00F24162" w:rsidRDefault="00F24162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MAU</w:t>
            </w:r>
          </w:p>
        </w:tc>
        <w:tc>
          <w:tcPr>
            <w:tcW w:w="1119" w:type="dxa"/>
            <w:vAlign w:val="center"/>
          </w:tcPr>
          <w:p w:rsidR="00F24162" w:rsidRDefault="00F24162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CPU</w:t>
            </w:r>
          </w:p>
        </w:tc>
        <w:tc>
          <w:tcPr>
            <w:tcW w:w="2180" w:type="dxa"/>
            <w:vAlign w:val="center"/>
          </w:tcPr>
          <w:p w:rsidR="00F24162" w:rsidRDefault="00F24162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键指示状态</w:t>
            </w:r>
          </w:p>
        </w:tc>
        <w:tc>
          <w:tcPr>
            <w:tcW w:w="1184" w:type="dxa"/>
            <w:vAlign w:val="center"/>
          </w:tcPr>
          <w:p w:rsidR="00F24162" w:rsidRDefault="00F24162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按需要</w:t>
            </w:r>
          </w:p>
          <w:p w:rsidR="00F24162" w:rsidRDefault="00F24162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随机</w:t>
            </w:r>
          </w:p>
        </w:tc>
      </w:tr>
      <w:tr w:rsidR="00F24162" w:rsidTr="00845A33">
        <w:trPr>
          <w:jc w:val="center"/>
        </w:trPr>
        <w:tc>
          <w:tcPr>
            <w:tcW w:w="1202" w:type="dxa"/>
            <w:vAlign w:val="center"/>
          </w:tcPr>
          <w:p w:rsidR="00F24162" w:rsidRDefault="00F24162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333</w:t>
            </w:r>
          </w:p>
        </w:tc>
        <w:tc>
          <w:tcPr>
            <w:tcW w:w="781" w:type="dxa"/>
            <w:vAlign w:val="center"/>
          </w:tcPr>
          <w:p w:rsidR="00F24162" w:rsidRDefault="00F24162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命令</w:t>
            </w:r>
          </w:p>
        </w:tc>
        <w:tc>
          <w:tcPr>
            <w:tcW w:w="1392" w:type="dxa"/>
            <w:vAlign w:val="center"/>
          </w:tcPr>
          <w:p w:rsidR="00F24162" w:rsidRDefault="00F24162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  <w:b/>
              </w:rPr>
            </w:pPr>
            <w:hyperlink w:anchor="_KLDS" w:history="1">
              <w:r w:rsidRPr="00F44A00">
                <w:rPr>
                  <w:rStyle w:val="a3"/>
                  <w:rFonts w:hint="eastAsia"/>
                  <w:b/>
                </w:rPr>
                <w:t>KLD</w:t>
              </w:r>
              <w:r>
                <w:rPr>
                  <w:rStyle w:val="a3"/>
                  <w:rFonts w:hint="eastAsia"/>
                  <w:b/>
                </w:rPr>
                <w:t>C</w:t>
              </w:r>
            </w:hyperlink>
          </w:p>
        </w:tc>
        <w:tc>
          <w:tcPr>
            <w:tcW w:w="1598" w:type="dxa"/>
            <w:vAlign w:val="center"/>
          </w:tcPr>
          <w:p w:rsidR="00F24162" w:rsidRDefault="00F24162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MAU</w:t>
            </w:r>
          </w:p>
        </w:tc>
        <w:tc>
          <w:tcPr>
            <w:tcW w:w="1119" w:type="dxa"/>
            <w:vAlign w:val="center"/>
          </w:tcPr>
          <w:p w:rsidR="00F24162" w:rsidRDefault="00F24162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CPU</w:t>
            </w:r>
          </w:p>
        </w:tc>
        <w:tc>
          <w:tcPr>
            <w:tcW w:w="2180" w:type="dxa"/>
            <w:vAlign w:val="center"/>
          </w:tcPr>
          <w:p w:rsidR="00F24162" w:rsidRDefault="00F24162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键指示状态</w:t>
            </w:r>
          </w:p>
        </w:tc>
        <w:tc>
          <w:tcPr>
            <w:tcW w:w="1184" w:type="dxa"/>
            <w:vAlign w:val="center"/>
          </w:tcPr>
          <w:p w:rsidR="00F24162" w:rsidRDefault="00F24162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按需要</w:t>
            </w:r>
          </w:p>
          <w:p w:rsidR="00F24162" w:rsidRDefault="00F24162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随机</w:t>
            </w:r>
          </w:p>
        </w:tc>
      </w:tr>
      <w:tr w:rsidR="00F24162" w:rsidTr="00845A33">
        <w:trPr>
          <w:jc w:val="center"/>
        </w:trPr>
        <w:tc>
          <w:tcPr>
            <w:tcW w:w="1202" w:type="dxa"/>
            <w:vAlign w:val="center"/>
          </w:tcPr>
          <w:p w:rsidR="00F24162" w:rsidRDefault="00F24162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334</w:t>
            </w:r>
          </w:p>
        </w:tc>
        <w:tc>
          <w:tcPr>
            <w:tcW w:w="781" w:type="dxa"/>
            <w:vAlign w:val="center"/>
          </w:tcPr>
          <w:p w:rsidR="00F24162" w:rsidRDefault="00F24162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命令</w:t>
            </w:r>
          </w:p>
        </w:tc>
        <w:tc>
          <w:tcPr>
            <w:tcW w:w="1392" w:type="dxa"/>
            <w:vAlign w:val="center"/>
          </w:tcPr>
          <w:p w:rsidR="00F24162" w:rsidRDefault="00F24162" w:rsidP="00845A33">
            <w:pPr>
              <w:spacing w:after="0" w:line="240" w:lineRule="auto"/>
              <w:ind w:firstLineChars="0" w:firstLine="0"/>
              <w:jc w:val="center"/>
              <w:rPr>
                <w:b/>
              </w:rPr>
            </w:pPr>
            <w:hyperlink w:anchor="_KLES" w:history="1">
              <w:r w:rsidRPr="00F44A00">
                <w:rPr>
                  <w:rStyle w:val="a3"/>
                  <w:rFonts w:hint="eastAsia"/>
                  <w:b/>
                </w:rPr>
                <w:t>KLE</w:t>
              </w:r>
              <w:r>
                <w:rPr>
                  <w:rStyle w:val="a3"/>
                  <w:rFonts w:hint="eastAsia"/>
                  <w:b/>
                </w:rPr>
                <w:t>C</w:t>
              </w:r>
            </w:hyperlink>
          </w:p>
        </w:tc>
        <w:tc>
          <w:tcPr>
            <w:tcW w:w="1598" w:type="dxa"/>
            <w:vAlign w:val="center"/>
          </w:tcPr>
          <w:p w:rsidR="00F24162" w:rsidRDefault="00F24162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MAU</w:t>
            </w:r>
          </w:p>
        </w:tc>
        <w:tc>
          <w:tcPr>
            <w:tcW w:w="1119" w:type="dxa"/>
            <w:vAlign w:val="center"/>
          </w:tcPr>
          <w:p w:rsidR="00F24162" w:rsidRDefault="00F24162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CPU</w:t>
            </w:r>
          </w:p>
        </w:tc>
        <w:tc>
          <w:tcPr>
            <w:tcW w:w="2180" w:type="dxa"/>
            <w:vAlign w:val="center"/>
          </w:tcPr>
          <w:p w:rsidR="00F24162" w:rsidRDefault="00F24162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键指示状态</w:t>
            </w:r>
          </w:p>
        </w:tc>
        <w:tc>
          <w:tcPr>
            <w:tcW w:w="1184" w:type="dxa"/>
            <w:vAlign w:val="center"/>
          </w:tcPr>
          <w:p w:rsidR="00F24162" w:rsidRDefault="00F24162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按需要</w:t>
            </w:r>
          </w:p>
          <w:p w:rsidR="00F24162" w:rsidRDefault="00F24162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随机</w:t>
            </w:r>
          </w:p>
        </w:tc>
      </w:tr>
      <w:tr w:rsidR="00F24162" w:rsidTr="00845A33">
        <w:trPr>
          <w:jc w:val="center"/>
        </w:trPr>
        <w:tc>
          <w:tcPr>
            <w:tcW w:w="1202" w:type="dxa"/>
            <w:vAlign w:val="center"/>
          </w:tcPr>
          <w:p w:rsidR="00F24162" w:rsidRDefault="00F24162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335</w:t>
            </w:r>
          </w:p>
        </w:tc>
        <w:tc>
          <w:tcPr>
            <w:tcW w:w="781" w:type="dxa"/>
            <w:vAlign w:val="center"/>
          </w:tcPr>
          <w:p w:rsidR="00F24162" w:rsidRDefault="00F24162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命令</w:t>
            </w:r>
          </w:p>
        </w:tc>
        <w:tc>
          <w:tcPr>
            <w:tcW w:w="1392" w:type="dxa"/>
            <w:vAlign w:val="center"/>
          </w:tcPr>
          <w:p w:rsidR="00F24162" w:rsidRDefault="00F24162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  <w:b/>
              </w:rPr>
            </w:pPr>
            <w:hyperlink w:anchor="_KTSS" w:history="1">
              <w:r w:rsidRPr="00F44A00">
                <w:rPr>
                  <w:rStyle w:val="a3"/>
                  <w:rFonts w:hint="eastAsia"/>
                  <w:b/>
                </w:rPr>
                <w:t>KTS</w:t>
              </w:r>
              <w:r>
                <w:rPr>
                  <w:rStyle w:val="a3"/>
                  <w:rFonts w:hint="eastAsia"/>
                  <w:b/>
                </w:rPr>
                <w:t>C</w:t>
              </w:r>
            </w:hyperlink>
          </w:p>
        </w:tc>
        <w:tc>
          <w:tcPr>
            <w:tcW w:w="1598" w:type="dxa"/>
            <w:vAlign w:val="center"/>
          </w:tcPr>
          <w:p w:rsidR="00F24162" w:rsidRDefault="00F24162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MAU</w:t>
            </w:r>
          </w:p>
        </w:tc>
        <w:tc>
          <w:tcPr>
            <w:tcW w:w="1119" w:type="dxa"/>
            <w:vAlign w:val="center"/>
          </w:tcPr>
          <w:p w:rsidR="00F24162" w:rsidRDefault="00F24162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CPU</w:t>
            </w:r>
          </w:p>
        </w:tc>
        <w:tc>
          <w:tcPr>
            <w:tcW w:w="2180" w:type="dxa"/>
            <w:vAlign w:val="center"/>
          </w:tcPr>
          <w:p w:rsidR="00F24162" w:rsidRDefault="00F24162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键灯测试</w:t>
            </w:r>
            <w:proofErr w:type="gramEnd"/>
            <w:r>
              <w:rPr>
                <w:rFonts w:hint="eastAsia"/>
              </w:rPr>
              <w:t>指示状态</w:t>
            </w:r>
          </w:p>
        </w:tc>
        <w:tc>
          <w:tcPr>
            <w:tcW w:w="1184" w:type="dxa"/>
            <w:vAlign w:val="center"/>
          </w:tcPr>
          <w:p w:rsidR="00F24162" w:rsidRDefault="00F24162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按需要</w:t>
            </w:r>
          </w:p>
          <w:p w:rsidR="00F24162" w:rsidRDefault="00F24162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随机</w:t>
            </w:r>
          </w:p>
        </w:tc>
      </w:tr>
      <w:tr w:rsidR="00F24162" w:rsidTr="00845A33">
        <w:trPr>
          <w:jc w:val="center"/>
        </w:trPr>
        <w:tc>
          <w:tcPr>
            <w:tcW w:w="1202" w:type="dxa"/>
            <w:vAlign w:val="center"/>
          </w:tcPr>
          <w:p w:rsidR="00F24162" w:rsidRDefault="00F24162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341</w:t>
            </w:r>
          </w:p>
        </w:tc>
        <w:tc>
          <w:tcPr>
            <w:tcW w:w="781" w:type="dxa"/>
            <w:vAlign w:val="center"/>
          </w:tcPr>
          <w:p w:rsidR="00F24162" w:rsidRDefault="00F24162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  <w:tc>
          <w:tcPr>
            <w:tcW w:w="1392" w:type="dxa"/>
            <w:vAlign w:val="center"/>
          </w:tcPr>
          <w:p w:rsidR="00F24162" w:rsidRDefault="00F24162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  <w:b/>
              </w:rPr>
            </w:pPr>
            <w:hyperlink w:anchor="_MAUS_1" w:history="1">
              <w:r>
                <w:rPr>
                  <w:rStyle w:val="a3"/>
                  <w:rFonts w:hint="eastAsia"/>
                  <w:b/>
                </w:rPr>
                <w:t>MA</w:t>
              </w:r>
              <w:bookmarkStart w:id="10" w:name="_Hlt422902218"/>
              <w:r>
                <w:rPr>
                  <w:rStyle w:val="a3"/>
                  <w:rFonts w:hint="eastAsia"/>
                  <w:b/>
                </w:rPr>
                <w:t>U</w:t>
              </w:r>
              <w:bookmarkEnd w:id="10"/>
              <w:r>
                <w:rPr>
                  <w:rStyle w:val="a3"/>
                  <w:rFonts w:hint="eastAsia"/>
                  <w:b/>
                </w:rPr>
                <w:t>S</w:t>
              </w:r>
            </w:hyperlink>
          </w:p>
        </w:tc>
        <w:tc>
          <w:tcPr>
            <w:tcW w:w="1598" w:type="dxa"/>
            <w:vAlign w:val="center"/>
          </w:tcPr>
          <w:p w:rsidR="00F24162" w:rsidRDefault="00F24162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CPU</w:t>
            </w:r>
          </w:p>
        </w:tc>
        <w:tc>
          <w:tcPr>
            <w:tcW w:w="1119" w:type="dxa"/>
            <w:vAlign w:val="center"/>
          </w:tcPr>
          <w:p w:rsidR="00F24162" w:rsidRDefault="00F24162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MAU</w:t>
            </w:r>
          </w:p>
        </w:tc>
        <w:tc>
          <w:tcPr>
            <w:tcW w:w="2180" w:type="dxa"/>
            <w:vAlign w:val="center"/>
          </w:tcPr>
          <w:p w:rsidR="00F24162" w:rsidRDefault="00F24162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MAU</w:t>
            </w:r>
            <w:r>
              <w:rPr>
                <w:rFonts w:hint="eastAsia"/>
              </w:rPr>
              <w:t>密码接入状态</w:t>
            </w:r>
          </w:p>
        </w:tc>
        <w:tc>
          <w:tcPr>
            <w:tcW w:w="1184" w:type="dxa"/>
            <w:vAlign w:val="center"/>
          </w:tcPr>
          <w:p w:rsidR="00F24162" w:rsidRDefault="00F24162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按需要</w:t>
            </w:r>
          </w:p>
          <w:p w:rsidR="00F24162" w:rsidRDefault="00F24162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随机</w:t>
            </w:r>
          </w:p>
        </w:tc>
      </w:tr>
      <w:tr w:rsidR="00F24162" w:rsidTr="00845A33">
        <w:trPr>
          <w:jc w:val="center"/>
        </w:trPr>
        <w:tc>
          <w:tcPr>
            <w:tcW w:w="1202" w:type="dxa"/>
            <w:vAlign w:val="center"/>
          </w:tcPr>
          <w:p w:rsidR="00F24162" w:rsidRDefault="00F24162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600</w:t>
            </w:r>
          </w:p>
        </w:tc>
        <w:tc>
          <w:tcPr>
            <w:tcW w:w="781" w:type="dxa"/>
            <w:vAlign w:val="center"/>
          </w:tcPr>
          <w:p w:rsidR="00F24162" w:rsidRDefault="00F24162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命令</w:t>
            </w:r>
          </w:p>
        </w:tc>
        <w:tc>
          <w:tcPr>
            <w:tcW w:w="1392" w:type="dxa"/>
            <w:vAlign w:val="center"/>
          </w:tcPr>
          <w:p w:rsidR="00F24162" w:rsidRDefault="00F24162" w:rsidP="00845A33">
            <w:pPr>
              <w:spacing w:after="0" w:line="240" w:lineRule="auto"/>
              <w:ind w:firstLineChars="0" w:firstLine="0"/>
              <w:jc w:val="center"/>
              <w:rPr>
                <w:b/>
              </w:rPr>
            </w:pPr>
            <w:hyperlink w:anchor="_FWUC" w:history="1">
              <w:r w:rsidRPr="003A271B">
                <w:rPr>
                  <w:rStyle w:val="a3"/>
                  <w:rFonts w:hint="eastAsia"/>
                  <w:b/>
                </w:rPr>
                <w:t>FWUC</w:t>
              </w:r>
            </w:hyperlink>
          </w:p>
        </w:tc>
        <w:tc>
          <w:tcPr>
            <w:tcW w:w="1598" w:type="dxa"/>
            <w:vAlign w:val="center"/>
          </w:tcPr>
          <w:p w:rsidR="00F24162" w:rsidRDefault="00F24162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CPU</w:t>
            </w:r>
          </w:p>
        </w:tc>
        <w:tc>
          <w:tcPr>
            <w:tcW w:w="1119" w:type="dxa"/>
            <w:vAlign w:val="center"/>
          </w:tcPr>
          <w:p w:rsidR="00F24162" w:rsidRDefault="00F24162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ll</w:t>
            </w:r>
          </w:p>
        </w:tc>
        <w:tc>
          <w:tcPr>
            <w:tcW w:w="2180" w:type="dxa"/>
            <w:vAlign w:val="center"/>
          </w:tcPr>
          <w:p w:rsidR="00F24162" w:rsidRDefault="00F24162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在线</w:t>
            </w:r>
            <w:r>
              <w:t>升级启动命令</w:t>
            </w:r>
          </w:p>
        </w:tc>
        <w:tc>
          <w:tcPr>
            <w:tcW w:w="1184" w:type="dxa"/>
            <w:vAlign w:val="center"/>
          </w:tcPr>
          <w:p w:rsidR="00F24162" w:rsidRDefault="00F24162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</w:p>
        </w:tc>
      </w:tr>
      <w:tr w:rsidR="00F24162" w:rsidTr="00845A33">
        <w:trPr>
          <w:jc w:val="center"/>
        </w:trPr>
        <w:tc>
          <w:tcPr>
            <w:tcW w:w="1202" w:type="dxa"/>
            <w:vAlign w:val="center"/>
          </w:tcPr>
          <w:p w:rsidR="00F24162" w:rsidRDefault="00F24162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t>700</w:t>
            </w:r>
          </w:p>
        </w:tc>
        <w:tc>
          <w:tcPr>
            <w:tcW w:w="781" w:type="dxa"/>
            <w:vAlign w:val="center"/>
          </w:tcPr>
          <w:p w:rsidR="00F24162" w:rsidRDefault="00F24162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  <w:tc>
          <w:tcPr>
            <w:tcW w:w="1392" w:type="dxa"/>
            <w:vAlign w:val="center"/>
          </w:tcPr>
          <w:p w:rsidR="00F24162" w:rsidRDefault="00F24162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  <w:b/>
              </w:rPr>
            </w:pPr>
            <w:hyperlink w:anchor="_CSWS" w:history="1">
              <w:r w:rsidRPr="0077143C">
                <w:rPr>
                  <w:rStyle w:val="a3"/>
                  <w:b/>
                </w:rPr>
                <w:t>C</w:t>
              </w:r>
              <w:r w:rsidRPr="0077143C">
                <w:rPr>
                  <w:rStyle w:val="a3"/>
                  <w:rFonts w:hint="eastAsia"/>
                  <w:b/>
                </w:rPr>
                <w:t>SW</w:t>
              </w:r>
              <w:r w:rsidRPr="0077143C">
                <w:rPr>
                  <w:rStyle w:val="a3"/>
                  <w:b/>
                </w:rPr>
                <w:t>S</w:t>
              </w:r>
            </w:hyperlink>
          </w:p>
        </w:tc>
        <w:tc>
          <w:tcPr>
            <w:tcW w:w="1598" w:type="dxa"/>
            <w:vAlign w:val="center"/>
          </w:tcPr>
          <w:p w:rsidR="00F24162" w:rsidRDefault="00F24162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CPU</w:t>
            </w:r>
          </w:p>
        </w:tc>
        <w:tc>
          <w:tcPr>
            <w:tcW w:w="1119" w:type="dxa"/>
            <w:vAlign w:val="center"/>
          </w:tcPr>
          <w:p w:rsidR="00F24162" w:rsidRDefault="00F24162" w:rsidP="00845A33">
            <w:pPr>
              <w:spacing w:after="0" w:line="240" w:lineRule="auto"/>
              <w:ind w:firstLineChars="0" w:firstLine="0"/>
              <w:jc w:val="center"/>
            </w:pPr>
            <w:r>
              <w:t>A</w:t>
            </w:r>
            <w:r>
              <w:rPr>
                <w:rFonts w:hint="eastAsia"/>
              </w:rPr>
              <w:t>ll</w:t>
            </w:r>
          </w:p>
        </w:tc>
        <w:tc>
          <w:tcPr>
            <w:tcW w:w="2180" w:type="dxa"/>
            <w:vAlign w:val="center"/>
          </w:tcPr>
          <w:p w:rsidR="00F24162" w:rsidRDefault="00F24162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模块</w:t>
            </w:r>
          </w:p>
        </w:tc>
        <w:tc>
          <w:tcPr>
            <w:tcW w:w="1184" w:type="dxa"/>
            <w:vAlign w:val="center"/>
          </w:tcPr>
          <w:p w:rsidR="00F24162" w:rsidRDefault="00F24162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每秒</w:t>
            </w:r>
            <w:r>
              <w:t>发送</w:t>
            </w:r>
          </w:p>
        </w:tc>
      </w:tr>
    </w:tbl>
    <w:p w:rsidR="00C07AD6" w:rsidRDefault="00C07AD6" w:rsidP="00C07AD6">
      <w:pPr>
        <w:pStyle w:val="5"/>
        <w:tabs>
          <w:tab w:val="clear" w:pos="1008"/>
          <w:tab w:val="left" w:pos="0"/>
          <w:tab w:val="left" w:pos="1021"/>
        </w:tabs>
        <w:spacing w:before="312" w:after="156"/>
        <w:rPr>
          <w:rFonts w:hint="eastAsia"/>
        </w:rPr>
      </w:pPr>
      <w:r>
        <w:rPr>
          <w:rFonts w:hint="eastAsia"/>
        </w:rPr>
        <w:t>PASC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6"/>
        <w:gridCol w:w="363"/>
        <w:gridCol w:w="349"/>
        <w:gridCol w:w="348"/>
        <w:gridCol w:w="349"/>
        <w:gridCol w:w="522"/>
        <w:gridCol w:w="522"/>
        <w:gridCol w:w="522"/>
        <w:gridCol w:w="522"/>
      </w:tblGrid>
      <w:tr w:rsidR="00C07AD6" w:rsidTr="00845A33">
        <w:trPr>
          <w:jc w:val="center"/>
        </w:trPr>
        <w:tc>
          <w:tcPr>
            <w:tcW w:w="1006" w:type="dxa"/>
            <w:vAlign w:val="center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信息</w:t>
            </w:r>
            <w:r>
              <w:rPr>
                <w:rFonts w:hint="eastAsia"/>
                <w:b/>
              </w:rPr>
              <w:t>1</w:t>
            </w:r>
          </w:p>
        </w:tc>
        <w:tc>
          <w:tcPr>
            <w:tcW w:w="363" w:type="dxa"/>
            <w:vAlign w:val="center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349" w:type="dxa"/>
            <w:vAlign w:val="center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348" w:type="dxa"/>
            <w:vAlign w:val="center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349" w:type="dxa"/>
            <w:vAlign w:val="center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X</w:t>
            </w:r>
          </w:p>
        </w:tc>
        <w:tc>
          <w:tcPr>
            <w:tcW w:w="522" w:type="dxa"/>
            <w:vAlign w:val="center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M3</w:t>
            </w:r>
          </w:p>
        </w:tc>
        <w:tc>
          <w:tcPr>
            <w:tcW w:w="522" w:type="dxa"/>
            <w:vAlign w:val="center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M2</w:t>
            </w:r>
          </w:p>
        </w:tc>
        <w:tc>
          <w:tcPr>
            <w:tcW w:w="522" w:type="dxa"/>
            <w:vAlign w:val="center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M1</w:t>
            </w:r>
          </w:p>
        </w:tc>
        <w:tc>
          <w:tcPr>
            <w:tcW w:w="522" w:type="dxa"/>
            <w:vAlign w:val="center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M0</w:t>
            </w:r>
          </w:p>
        </w:tc>
      </w:tr>
    </w:tbl>
    <w:p w:rsidR="00C07AD6" w:rsidRDefault="00C07AD6" w:rsidP="00C07AD6">
      <w:pPr>
        <w:rPr>
          <w:rFonts w:hint="eastAsia"/>
        </w:rPr>
      </w:pPr>
      <w:r>
        <w:rPr>
          <w:rFonts w:hint="eastAsia"/>
        </w:rPr>
        <w:t>MAU</w:t>
      </w:r>
      <w:r>
        <w:rPr>
          <w:rFonts w:hint="eastAsia"/>
        </w:rPr>
        <w:t>介入密码及使能命令。</w:t>
      </w:r>
    </w:p>
    <w:p w:rsidR="00C07AD6" w:rsidRDefault="00C07AD6" w:rsidP="00C07AD6">
      <w:pPr>
        <w:rPr>
          <w:rFonts w:hint="eastAsia"/>
        </w:rPr>
      </w:pPr>
      <w:r>
        <w:rPr>
          <w:rFonts w:hint="eastAsia"/>
        </w:rPr>
        <w:t>X</w:t>
      </w:r>
      <w:r>
        <w:rPr>
          <w:rFonts w:hint="eastAsia"/>
        </w:rPr>
        <w:t>表示介入密码使能控制，</w:t>
      </w:r>
      <w:r>
        <w:rPr>
          <w:rFonts w:hint="eastAsia"/>
        </w:rPr>
        <w:t>1</w:t>
      </w:r>
      <w:r>
        <w:rPr>
          <w:rFonts w:hint="eastAsia"/>
        </w:rPr>
        <w:t>表示使能</w:t>
      </w:r>
      <w:r>
        <w:rPr>
          <w:rFonts w:hint="eastAsia"/>
        </w:rPr>
        <w:t>MAU</w:t>
      </w:r>
      <w:r>
        <w:rPr>
          <w:rFonts w:hint="eastAsia"/>
        </w:rPr>
        <w:t>介入密码，</w:t>
      </w:r>
      <w:r>
        <w:rPr>
          <w:rFonts w:hint="eastAsia"/>
        </w:rPr>
        <w:t>0</w:t>
      </w:r>
      <w:r>
        <w:rPr>
          <w:rFonts w:hint="eastAsia"/>
        </w:rPr>
        <w:t>表示除能</w:t>
      </w:r>
      <w:r>
        <w:rPr>
          <w:rFonts w:hint="eastAsia"/>
        </w:rPr>
        <w:t>MAU</w:t>
      </w:r>
      <w:r>
        <w:rPr>
          <w:rFonts w:hint="eastAsia"/>
        </w:rPr>
        <w:t>介入密码。</w:t>
      </w:r>
    </w:p>
    <w:p w:rsidR="00C07AD6" w:rsidRDefault="00C07AD6" w:rsidP="00C07AD6">
      <w:pPr>
        <w:rPr>
          <w:rFonts w:hint="eastAsia"/>
        </w:rPr>
      </w:pPr>
      <w:r>
        <w:rPr>
          <w:rFonts w:hint="eastAsia"/>
        </w:rPr>
        <w:t>M3/M2/M1/M0</w:t>
      </w:r>
      <w:r>
        <w:rPr>
          <w:rFonts w:hint="eastAsia"/>
        </w:rPr>
        <w:t>表示四位介入密码，用户在对</w:t>
      </w:r>
      <w:r>
        <w:rPr>
          <w:rFonts w:hint="eastAsia"/>
        </w:rPr>
        <w:t>MAU</w:t>
      </w:r>
      <w:r>
        <w:rPr>
          <w:rFonts w:hint="eastAsia"/>
        </w:rPr>
        <w:t>操作控制前应先输入此四位</w:t>
      </w:r>
      <w:r>
        <w:rPr>
          <w:rFonts w:hint="eastAsia"/>
        </w:rPr>
        <w:t>0/1</w:t>
      </w:r>
      <w:r>
        <w:rPr>
          <w:rFonts w:hint="eastAsia"/>
        </w:rPr>
        <w:t>密码方可后续操作。</w:t>
      </w:r>
    </w:p>
    <w:p w:rsidR="00C07AD6" w:rsidRDefault="00C07AD6" w:rsidP="00C07AD6">
      <w:pPr>
        <w:pStyle w:val="5"/>
        <w:tabs>
          <w:tab w:val="clear" w:pos="1008"/>
          <w:tab w:val="left" w:pos="0"/>
          <w:tab w:val="left" w:pos="1021"/>
        </w:tabs>
        <w:spacing w:before="312" w:after="156"/>
        <w:rPr>
          <w:rFonts w:hint="eastAsia"/>
        </w:rPr>
      </w:pPr>
      <w:bookmarkStart w:id="11" w:name="_MLMC"/>
      <w:bookmarkEnd w:id="11"/>
      <w:r>
        <w:rPr>
          <w:rFonts w:hint="eastAsia"/>
        </w:rPr>
        <w:t>MLMS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6"/>
        <w:gridCol w:w="2788"/>
      </w:tblGrid>
      <w:tr w:rsidR="00C07AD6" w:rsidTr="00845A33">
        <w:trPr>
          <w:jc w:val="center"/>
        </w:trPr>
        <w:tc>
          <w:tcPr>
            <w:tcW w:w="1006" w:type="dxa"/>
            <w:vAlign w:val="center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信息</w:t>
            </w:r>
            <w:r>
              <w:rPr>
                <w:rFonts w:hint="eastAsia"/>
                <w:b/>
              </w:rPr>
              <w:t>1</w:t>
            </w:r>
          </w:p>
        </w:tc>
        <w:tc>
          <w:tcPr>
            <w:tcW w:w="2788" w:type="dxa"/>
            <w:vAlign w:val="center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0xAA/0x55</w:t>
            </w:r>
          </w:p>
        </w:tc>
      </w:tr>
    </w:tbl>
    <w:p w:rsidR="00C07AD6" w:rsidRDefault="00C07AD6" w:rsidP="00C07AD6">
      <w:pPr>
        <w:rPr>
          <w:rFonts w:hint="eastAsia"/>
        </w:rPr>
      </w:pPr>
      <w:r>
        <w:rPr>
          <w:rFonts w:hint="eastAsia"/>
        </w:rPr>
        <w:t>MAU</w:t>
      </w:r>
      <w:r>
        <w:rPr>
          <w:rFonts w:hint="eastAsia"/>
        </w:rPr>
        <w:t>控制信号机开关灯命令。该字节为</w:t>
      </w:r>
      <w:r>
        <w:rPr>
          <w:rFonts w:hint="eastAsia"/>
        </w:rPr>
        <w:t>0xAA</w:t>
      </w:r>
      <w:r>
        <w:rPr>
          <w:rFonts w:hint="eastAsia"/>
        </w:rPr>
        <w:t>时，表示</w:t>
      </w:r>
      <w:r>
        <w:rPr>
          <w:rFonts w:hint="eastAsia"/>
        </w:rPr>
        <w:t>MAU</w:t>
      </w:r>
      <w:r>
        <w:rPr>
          <w:rFonts w:hint="eastAsia"/>
        </w:rPr>
        <w:t>控制信号灯打开；该字节为</w:t>
      </w:r>
      <w:r>
        <w:t>0x55</w:t>
      </w:r>
      <w:r>
        <w:rPr>
          <w:rFonts w:hint="eastAsia"/>
        </w:rPr>
        <w:t>时，表示</w:t>
      </w:r>
      <w:r>
        <w:rPr>
          <w:rFonts w:hint="eastAsia"/>
        </w:rPr>
        <w:t>MAU</w:t>
      </w:r>
      <w:r>
        <w:rPr>
          <w:rFonts w:hint="eastAsia"/>
        </w:rPr>
        <w:t>控制信号灯关闭。</w:t>
      </w:r>
    </w:p>
    <w:p w:rsidR="00C07AD6" w:rsidRDefault="00C07AD6" w:rsidP="00C07AD6">
      <w:pPr>
        <w:pStyle w:val="5"/>
        <w:tabs>
          <w:tab w:val="clear" w:pos="1008"/>
          <w:tab w:val="left" w:pos="0"/>
          <w:tab w:val="left" w:pos="1021"/>
        </w:tabs>
        <w:spacing w:before="312" w:after="156"/>
        <w:rPr>
          <w:rFonts w:hint="eastAsia"/>
        </w:rPr>
      </w:pPr>
      <w:bookmarkStart w:id="12" w:name="_MMAC"/>
      <w:bookmarkEnd w:id="12"/>
      <w:r>
        <w:rPr>
          <w:rFonts w:hint="eastAsia"/>
        </w:rPr>
        <w:t>MMAS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6"/>
        <w:gridCol w:w="2788"/>
      </w:tblGrid>
      <w:tr w:rsidR="00C07AD6" w:rsidTr="00845A33">
        <w:trPr>
          <w:jc w:val="center"/>
        </w:trPr>
        <w:tc>
          <w:tcPr>
            <w:tcW w:w="1006" w:type="dxa"/>
            <w:vAlign w:val="center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信息</w:t>
            </w:r>
            <w:r>
              <w:rPr>
                <w:rFonts w:hint="eastAsia"/>
                <w:b/>
              </w:rPr>
              <w:t>1</w:t>
            </w:r>
          </w:p>
        </w:tc>
        <w:tc>
          <w:tcPr>
            <w:tcW w:w="2788" w:type="dxa"/>
            <w:vAlign w:val="center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0xAA/0x55</w:t>
            </w:r>
          </w:p>
        </w:tc>
      </w:tr>
    </w:tbl>
    <w:p w:rsidR="00C07AD6" w:rsidRDefault="00C07AD6" w:rsidP="00C07AD6">
      <w:pPr>
        <w:rPr>
          <w:rFonts w:hint="eastAsia"/>
        </w:rPr>
      </w:pPr>
      <w:r>
        <w:rPr>
          <w:rFonts w:hint="eastAsia"/>
        </w:rPr>
        <w:t>MAU</w:t>
      </w:r>
      <w:r>
        <w:rPr>
          <w:rFonts w:hint="eastAsia"/>
        </w:rPr>
        <w:t>手控</w:t>
      </w:r>
      <w:r>
        <w:rPr>
          <w:rFonts w:hint="eastAsia"/>
        </w:rPr>
        <w:t>/</w:t>
      </w:r>
      <w:r>
        <w:rPr>
          <w:rFonts w:hint="eastAsia"/>
        </w:rPr>
        <w:t>自动切换命令。该字节为</w:t>
      </w:r>
      <w:r>
        <w:rPr>
          <w:rFonts w:hint="eastAsia"/>
        </w:rPr>
        <w:t>0xAA</w:t>
      </w:r>
      <w:r>
        <w:rPr>
          <w:rFonts w:hint="eastAsia"/>
        </w:rPr>
        <w:t>时，表示</w:t>
      </w:r>
      <w:r>
        <w:rPr>
          <w:rFonts w:hint="eastAsia"/>
        </w:rPr>
        <w:t>MAU</w:t>
      </w:r>
      <w:r>
        <w:rPr>
          <w:rFonts w:hint="eastAsia"/>
        </w:rPr>
        <w:t>手控功能使能；该字节为</w:t>
      </w:r>
      <w:r>
        <w:t>0x55</w:t>
      </w:r>
      <w:r>
        <w:rPr>
          <w:rFonts w:hint="eastAsia"/>
        </w:rPr>
        <w:t>时，表示</w:t>
      </w:r>
      <w:r>
        <w:rPr>
          <w:rFonts w:hint="eastAsia"/>
        </w:rPr>
        <w:t>MAU</w:t>
      </w:r>
      <w:r>
        <w:rPr>
          <w:rFonts w:hint="eastAsia"/>
        </w:rPr>
        <w:t>自动功能使能。</w:t>
      </w:r>
    </w:p>
    <w:p w:rsidR="00C07AD6" w:rsidRDefault="00C07AD6" w:rsidP="00C07AD6">
      <w:pPr>
        <w:pStyle w:val="5"/>
        <w:tabs>
          <w:tab w:val="clear" w:pos="1008"/>
          <w:tab w:val="left" w:pos="0"/>
          <w:tab w:val="left" w:pos="1021"/>
        </w:tabs>
        <w:spacing w:before="312" w:after="156"/>
        <w:rPr>
          <w:rFonts w:hint="eastAsia"/>
        </w:rPr>
      </w:pPr>
      <w:bookmarkStart w:id="13" w:name="_MFYC"/>
      <w:bookmarkEnd w:id="13"/>
      <w:r>
        <w:rPr>
          <w:rFonts w:hint="eastAsia"/>
        </w:rPr>
        <w:t>MFSS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6"/>
        <w:gridCol w:w="2788"/>
      </w:tblGrid>
      <w:tr w:rsidR="00C07AD6" w:rsidTr="00845A33">
        <w:trPr>
          <w:jc w:val="center"/>
        </w:trPr>
        <w:tc>
          <w:tcPr>
            <w:tcW w:w="1006" w:type="dxa"/>
            <w:vAlign w:val="center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信息</w:t>
            </w:r>
            <w:r>
              <w:rPr>
                <w:rFonts w:hint="eastAsia"/>
                <w:b/>
              </w:rPr>
              <w:t>1</w:t>
            </w:r>
          </w:p>
        </w:tc>
        <w:tc>
          <w:tcPr>
            <w:tcW w:w="2788" w:type="dxa"/>
            <w:vAlign w:val="center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0xAA/0x55</w:t>
            </w:r>
          </w:p>
        </w:tc>
      </w:tr>
    </w:tbl>
    <w:p w:rsidR="00C07AD6" w:rsidRDefault="00C07AD6" w:rsidP="00C07AD6">
      <w:pPr>
        <w:rPr>
          <w:rFonts w:hint="eastAsia"/>
        </w:rPr>
      </w:pPr>
      <w:r>
        <w:rPr>
          <w:rFonts w:hint="eastAsia"/>
        </w:rPr>
        <w:t>MAU</w:t>
      </w:r>
      <w:r>
        <w:rPr>
          <w:rFonts w:hint="eastAsia"/>
        </w:rPr>
        <w:t>闪灯控制命令。该字节为</w:t>
      </w:r>
      <w:r>
        <w:rPr>
          <w:rFonts w:hint="eastAsia"/>
        </w:rPr>
        <w:t>0xAA</w:t>
      </w:r>
      <w:r>
        <w:rPr>
          <w:rFonts w:hint="eastAsia"/>
        </w:rPr>
        <w:t>时，表示</w:t>
      </w:r>
      <w:r>
        <w:rPr>
          <w:rFonts w:hint="eastAsia"/>
        </w:rPr>
        <w:t>MAU</w:t>
      </w:r>
      <w:r>
        <w:rPr>
          <w:rFonts w:hint="eastAsia"/>
        </w:rPr>
        <w:t>闪灯功能使能；该字节为</w:t>
      </w:r>
      <w:r>
        <w:t>0x55</w:t>
      </w:r>
      <w:r>
        <w:rPr>
          <w:rFonts w:hint="eastAsia"/>
        </w:rPr>
        <w:t>时，表示</w:t>
      </w:r>
      <w:r>
        <w:rPr>
          <w:rFonts w:hint="eastAsia"/>
        </w:rPr>
        <w:t>MAU</w:t>
      </w:r>
      <w:r>
        <w:rPr>
          <w:rFonts w:hint="eastAsia"/>
        </w:rPr>
        <w:t>闪灯功能关闭。</w:t>
      </w:r>
    </w:p>
    <w:p w:rsidR="00C07AD6" w:rsidRDefault="00C07AD6" w:rsidP="00C07AD6">
      <w:pPr>
        <w:pStyle w:val="5"/>
        <w:tabs>
          <w:tab w:val="clear" w:pos="1008"/>
          <w:tab w:val="left" w:pos="0"/>
          <w:tab w:val="left" w:pos="1021"/>
        </w:tabs>
        <w:spacing w:before="312" w:after="156"/>
        <w:rPr>
          <w:rFonts w:hint="eastAsia"/>
        </w:rPr>
      </w:pPr>
      <w:bookmarkStart w:id="14" w:name="_MARC"/>
      <w:bookmarkEnd w:id="14"/>
      <w:r>
        <w:rPr>
          <w:rFonts w:hint="eastAsia"/>
        </w:rPr>
        <w:t>MRTS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6"/>
        <w:gridCol w:w="2788"/>
      </w:tblGrid>
      <w:tr w:rsidR="00C07AD6" w:rsidTr="00845A33">
        <w:trPr>
          <w:jc w:val="center"/>
        </w:trPr>
        <w:tc>
          <w:tcPr>
            <w:tcW w:w="1006" w:type="dxa"/>
            <w:vAlign w:val="center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信息</w:t>
            </w:r>
            <w:r>
              <w:rPr>
                <w:rFonts w:hint="eastAsia"/>
                <w:b/>
              </w:rPr>
              <w:t>1</w:t>
            </w:r>
          </w:p>
        </w:tc>
        <w:tc>
          <w:tcPr>
            <w:tcW w:w="2788" w:type="dxa"/>
            <w:vAlign w:val="center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0xAA/0x55</w:t>
            </w:r>
          </w:p>
        </w:tc>
      </w:tr>
    </w:tbl>
    <w:p w:rsidR="00C07AD6" w:rsidRDefault="00C07AD6" w:rsidP="00B17958">
      <w:pPr>
        <w:rPr>
          <w:rFonts w:hint="eastAsia"/>
        </w:rPr>
      </w:pPr>
      <w:r>
        <w:rPr>
          <w:rFonts w:hint="eastAsia"/>
        </w:rPr>
        <w:t>MAU</w:t>
      </w:r>
      <w:r>
        <w:rPr>
          <w:rFonts w:hint="eastAsia"/>
        </w:rPr>
        <w:t>遥控功能使能命令。该字节为</w:t>
      </w:r>
      <w:r>
        <w:rPr>
          <w:rFonts w:hint="eastAsia"/>
        </w:rPr>
        <w:t>0xAA</w:t>
      </w:r>
      <w:r>
        <w:rPr>
          <w:rFonts w:hint="eastAsia"/>
        </w:rPr>
        <w:t>时，表示遥控功能使能；该字节为</w:t>
      </w:r>
      <w:r>
        <w:t>0x55</w:t>
      </w:r>
      <w:r>
        <w:rPr>
          <w:rFonts w:hint="eastAsia"/>
        </w:rPr>
        <w:t>时，表示遥控功能关闭。</w:t>
      </w:r>
    </w:p>
    <w:p w:rsidR="00C07AD6" w:rsidRDefault="00C07AD6" w:rsidP="00C07AD6">
      <w:pPr>
        <w:pStyle w:val="5"/>
        <w:tabs>
          <w:tab w:val="clear" w:pos="1008"/>
          <w:tab w:val="left" w:pos="0"/>
          <w:tab w:val="left" w:pos="1021"/>
        </w:tabs>
        <w:spacing w:before="312" w:after="156"/>
        <w:rPr>
          <w:rFonts w:hint="eastAsia"/>
        </w:rPr>
      </w:pPr>
      <w:bookmarkStart w:id="15" w:name="_MODC"/>
      <w:bookmarkEnd w:id="15"/>
      <w:r>
        <w:rPr>
          <w:rFonts w:hint="eastAsia"/>
        </w:rPr>
        <w:lastRenderedPageBreak/>
        <w:t>MKYS</w:t>
      </w:r>
    </w:p>
    <w:tbl>
      <w:tblPr>
        <w:tblW w:w="0" w:type="auto"/>
        <w:jc w:val="center"/>
        <w:tblInd w:w="-3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426"/>
        <w:gridCol w:w="425"/>
        <w:gridCol w:w="425"/>
        <w:gridCol w:w="618"/>
        <w:gridCol w:w="522"/>
        <w:gridCol w:w="522"/>
        <w:gridCol w:w="522"/>
        <w:gridCol w:w="522"/>
      </w:tblGrid>
      <w:tr w:rsidR="00C07AD6" w:rsidTr="00845A33">
        <w:trPr>
          <w:jc w:val="center"/>
        </w:trPr>
        <w:tc>
          <w:tcPr>
            <w:tcW w:w="850" w:type="dxa"/>
            <w:vAlign w:val="center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信息</w:t>
            </w:r>
            <w:r>
              <w:rPr>
                <w:rFonts w:hint="eastAsia"/>
                <w:b/>
              </w:rPr>
              <w:t>1</w:t>
            </w:r>
          </w:p>
        </w:tc>
        <w:tc>
          <w:tcPr>
            <w:tcW w:w="426" w:type="dxa"/>
            <w:vAlign w:val="center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425" w:type="dxa"/>
            <w:vAlign w:val="center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425" w:type="dxa"/>
            <w:vAlign w:val="center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618" w:type="dxa"/>
            <w:vAlign w:val="center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  <w:b/>
              </w:rPr>
            </w:pPr>
            <w:r>
              <w:rPr>
                <w:b/>
              </w:rPr>
              <w:t>M4</w:t>
            </w:r>
          </w:p>
        </w:tc>
        <w:tc>
          <w:tcPr>
            <w:tcW w:w="522" w:type="dxa"/>
            <w:vAlign w:val="center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M3</w:t>
            </w:r>
          </w:p>
        </w:tc>
        <w:tc>
          <w:tcPr>
            <w:tcW w:w="522" w:type="dxa"/>
            <w:vAlign w:val="center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M2</w:t>
            </w:r>
          </w:p>
        </w:tc>
        <w:tc>
          <w:tcPr>
            <w:tcW w:w="522" w:type="dxa"/>
            <w:vAlign w:val="center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M1</w:t>
            </w:r>
          </w:p>
        </w:tc>
        <w:tc>
          <w:tcPr>
            <w:tcW w:w="522" w:type="dxa"/>
            <w:vAlign w:val="center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M0</w:t>
            </w:r>
          </w:p>
        </w:tc>
      </w:tr>
    </w:tbl>
    <w:p w:rsidR="00C07AD6" w:rsidRDefault="00C07AD6" w:rsidP="00C07AD6">
      <w:pPr>
        <w:rPr>
          <w:rFonts w:hint="eastAsia"/>
        </w:rPr>
      </w:pPr>
      <w:r>
        <w:rPr>
          <w:rFonts w:hint="eastAsia"/>
        </w:rPr>
        <w:t>MAU</w:t>
      </w:r>
      <w:r>
        <w:rPr>
          <w:rFonts w:hint="eastAsia"/>
        </w:rPr>
        <w:t>按键控制命令。</w:t>
      </w:r>
      <w:r>
        <w:rPr>
          <w:rFonts w:hint="eastAsia"/>
        </w:rPr>
        <w:t>M3/M2/M1/M0</w:t>
      </w:r>
      <w:r>
        <w:rPr>
          <w:rFonts w:hint="eastAsia"/>
        </w:rPr>
        <w:t>表示的含义如下表：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534"/>
        <w:gridCol w:w="534"/>
        <w:gridCol w:w="567"/>
        <w:gridCol w:w="567"/>
        <w:gridCol w:w="980"/>
        <w:gridCol w:w="2835"/>
      </w:tblGrid>
      <w:tr w:rsidR="00C07AD6" w:rsidTr="00845A33">
        <w:trPr>
          <w:tblHeader/>
          <w:jc w:val="center"/>
        </w:trPr>
        <w:tc>
          <w:tcPr>
            <w:tcW w:w="534" w:type="dxa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M4</w:t>
            </w:r>
          </w:p>
        </w:tc>
        <w:tc>
          <w:tcPr>
            <w:tcW w:w="534" w:type="dxa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M3</w:t>
            </w:r>
          </w:p>
        </w:tc>
        <w:tc>
          <w:tcPr>
            <w:tcW w:w="534" w:type="dxa"/>
            <w:vAlign w:val="center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M2</w:t>
            </w:r>
          </w:p>
        </w:tc>
        <w:tc>
          <w:tcPr>
            <w:tcW w:w="567" w:type="dxa"/>
            <w:vAlign w:val="center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M1</w:t>
            </w:r>
          </w:p>
        </w:tc>
        <w:tc>
          <w:tcPr>
            <w:tcW w:w="567" w:type="dxa"/>
            <w:vAlign w:val="center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M0</w:t>
            </w:r>
          </w:p>
        </w:tc>
        <w:tc>
          <w:tcPr>
            <w:tcW w:w="980" w:type="dxa"/>
            <w:vAlign w:val="center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按键号</w:t>
            </w:r>
          </w:p>
        </w:tc>
        <w:tc>
          <w:tcPr>
            <w:tcW w:w="2835" w:type="dxa"/>
            <w:vAlign w:val="center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含义</w:t>
            </w:r>
          </w:p>
        </w:tc>
      </w:tr>
      <w:tr w:rsidR="00C07AD6" w:rsidTr="00845A33">
        <w:trPr>
          <w:jc w:val="center"/>
        </w:trPr>
        <w:tc>
          <w:tcPr>
            <w:tcW w:w="1068" w:type="dxa"/>
            <w:gridSpan w:val="2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34" w:type="dxa"/>
            <w:vAlign w:val="center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67" w:type="dxa"/>
            <w:vAlign w:val="center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67" w:type="dxa"/>
            <w:vAlign w:val="center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80" w:type="dxa"/>
            <w:vAlign w:val="center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2835" w:type="dxa"/>
            <w:vAlign w:val="center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步进</w:t>
            </w:r>
          </w:p>
        </w:tc>
      </w:tr>
      <w:tr w:rsidR="00C07AD6" w:rsidTr="00845A33">
        <w:trPr>
          <w:jc w:val="center"/>
        </w:trPr>
        <w:tc>
          <w:tcPr>
            <w:tcW w:w="1068" w:type="dxa"/>
            <w:gridSpan w:val="2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34" w:type="dxa"/>
            <w:vAlign w:val="center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67" w:type="dxa"/>
            <w:vAlign w:val="center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67" w:type="dxa"/>
            <w:vAlign w:val="center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80" w:type="dxa"/>
            <w:vAlign w:val="center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2835" w:type="dxa"/>
            <w:vAlign w:val="center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数字</w:t>
            </w:r>
            <w:r>
              <w:t>0</w:t>
            </w:r>
          </w:p>
        </w:tc>
      </w:tr>
      <w:tr w:rsidR="00C07AD6" w:rsidTr="00845A33">
        <w:trPr>
          <w:jc w:val="center"/>
        </w:trPr>
        <w:tc>
          <w:tcPr>
            <w:tcW w:w="1068" w:type="dxa"/>
            <w:gridSpan w:val="2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34" w:type="dxa"/>
            <w:vAlign w:val="center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67" w:type="dxa"/>
            <w:vAlign w:val="center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67" w:type="dxa"/>
            <w:vAlign w:val="center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80" w:type="dxa"/>
            <w:vAlign w:val="center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2835" w:type="dxa"/>
            <w:vAlign w:val="center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数字</w:t>
            </w:r>
            <w:r>
              <w:t>1</w:t>
            </w:r>
          </w:p>
        </w:tc>
      </w:tr>
      <w:tr w:rsidR="00C07AD6" w:rsidTr="00845A33">
        <w:trPr>
          <w:jc w:val="center"/>
        </w:trPr>
        <w:tc>
          <w:tcPr>
            <w:tcW w:w="1068" w:type="dxa"/>
            <w:gridSpan w:val="2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34" w:type="dxa"/>
            <w:vAlign w:val="center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67" w:type="dxa"/>
            <w:vAlign w:val="center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67" w:type="dxa"/>
            <w:vAlign w:val="center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80" w:type="dxa"/>
            <w:vAlign w:val="center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2835" w:type="dxa"/>
            <w:vAlign w:val="center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数字</w:t>
            </w:r>
            <w:r>
              <w:t>2</w:t>
            </w:r>
          </w:p>
        </w:tc>
      </w:tr>
      <w:tr w:rsidR="00C07AD6" w:rsidTr="00845A33">
        <w:trPr>
          <w:jc w:val="center"/>
        </w:trPr>
        <w:tc>
          <w:tcPr>
            <w:tcW w:w="1068" w:type="dxa"/>
            <w:gridSpan w:val="2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34" w:type="dxa"/>
            <w:vAlign w:val="center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67" w:type="dxa"/>
            <w:vAlign w:val="center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67" w:type="dxa"/>
            <w:vAlign w:val="center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80" w:type="dxa"/>
            <w:vAlign w:val="center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2835" w:type="dxa"/>
            <w:vAlign w:val="center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数字</w:t>
            </w:r>
            <w:r>
              <w:t>3</w:t>
            </w:r>
          </w:p>
        </w:tc>
      </w:tr>
      <w:tr w:rsidR="00C07AD6" w:rsidTr="00845A33">
        <w:trPr>
          <w:jc w:val="center"/>
        </w:trPr>
        <w:tc>
          <w:tcPr>
            <w:tcW w:w="1068" w:type="dxa"/>
            <w:gridSpan w:val="2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34" w:type="dxa"/>
            <w:vAlign w:val="center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67" w:type="dxa"/>
            <w:vAlign w:val="center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67" w:type="dxa"/>
            <w:vAlign w:val="center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80" w:type="dxa"/>
            <w:vAlign w:val="center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2835" w:type="dxa"/>
            <w:vAlign w:val="center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数字</w:t>
            </w:r>
            <w:r>
              <w:t>4</w:t>
            </w:r>
          </w:p>
        </w:tc>
      </w:tr>
      <w:tr w:rsidR="00C07AD6" w:rsidTr="00845A33">
        <w:trPr>
          <w:jc w:val="center"/>
        </w:trPr>
        <w:tc>
          <w:tcPr>
            <w:tcW w:w="1068" w:type="dxa"/>
            <w:gridSpan w:val="2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34" w:type="dxa"/>
            <w:vAlign w:val="center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67" w:type="dxa"/>
            <w:vAlign w:val="center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67" w:type="dxa"/>
            <w:vAlign w:val="center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80" w:type="dxa"/>
            <w:vAlign w:val="center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  <w:tc>
          <w:tcPr>
            <w:tcW w:w="2835" w:type="dxa"/>
            <w:vAlign w:val="center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数字</w:t>
            </w:r>
            <w:r>
              <w:t>5</w:t>
            </w:r>
          </w:p>
        </w:tc>
      </w:tr>
      <w:tr w:rsidR="00C07AD6" w:rsidTr="00845A33">
        <w:trPr>
          <w:jc w:val="center"/>
        </w:trPr>
        <w:tc>
          <w:tcPr>
            <w:tcW w:w="1068" w:type="dxa"/>
            <w:gridSpan w:val="2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34" w:type="dxa"/>
            <w:vAlign w:val="center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67" w:type="dxa"/>
            <w:vAlign w:val="center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67" w:type="dxa"/>
            <w:vAlign w:val="center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80" w:type="dxa"/>
            <w:vAlign w:val="center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7</w:t>
            </w:r>
          </w:p>
        </w:tc>
        <w:tc>
          <w:tcPr>
            <w:tcW w:w="2835" w:type="dxa"/>
            <w:vAlign w:val="center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数字</w:t>
            </w:r>
            <w:r>
              <w:t>6</w:t>
            </w:r>
          </w:p>
        </w:tc>
      </w:tr>
      <w:tr w:rsidR="00C07AD6" w:rsidTr="00845A33">
        <w:trPr>
          <w:jc w:val="center"/>
        </w:trPr>
        <w:tc>
          <w:tcPr>
            <w:tcW w:w="534" w:type="dxa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34" w:type="dxa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34" w:type="dxa"/>
            <w:vAlign w:val="center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67" w:type="dxa"/>
            <w:vAlign w:val="center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67" w:type="dxa"/>
            <w:vAlign w:val="center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80" w:type="dxa"/>
            <w:vAlign w:val="center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8</w:t>
            </w:r>
          </w:p>
        </w:tc>
        <w:tc>
          <w:tcPr>
            <w:tcW w:w="2835" w:type="dxa"/>
            <w:vAlign w:val="center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数字</w:t>
            </w:r>
            <w:r>
              <w:t>7</w:t>
            </w:r>
          </w:p>
        </w:tc>
      </w:tr>
      <w:tr w:rsidR="00C07AD6" w:rsidTr="00845A33">
        <w:trPr>
          <w:jc w:val="center"/>
        </w:trPr>
        <w:tc>
          <w:tcPr>
            <w:tcW w:w="534" w:type="dxa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34" w:type="dxa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34" w:type="dxa"/>
            <w:vAlign w:val="center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67" w:type="dxa"/>
            <w:vAlign w:val="center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67" w:type="dxa"/>
            <w:vAlign w:val="center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80" w:type="dxa"/>
            <w:vAlign w:val="center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9</w:t>
            </w:r>
          </w:p>
        </w:tc>
        <w:tc>
          <w:tcPr>
            <w:tcW w:w="2835" w:type="dxa"/>
            <w:vAlign w:val="center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全红</w:t>
            </w:r>
          </w:p>
        </w:tc>
      </w:tr>
      <w:tr w:rsidR="00C07AD6" w:rsidTr="00845A33">
        <w:trPr>
          <w:jc w:val="center"/>
        </w:trPr>
        <w:tc>
          <w:tcPr>
            <w:tcW w:w="534" w:type="dxa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34" w:type="dxa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34" w:type="dxa"/>
            <w:vAlign w:val="center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67" w:type="dxa"/>
            <w:vAlign w:val="center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67" w:type="dxa"/>
            <w:vAlign w:val="center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80" w:type="dxa"/>
            <w:vAlign w:val="center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10</w:t>
            </w:r>
          </w:p>
        </w:tc>
        <w:tc>
          <w:tcPr>
            <w:tcW w:w="2835" w:type="dxa"/>
            <w:vAlign w:val="center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可编程按键</w:t>
            </w:r>
            <w:r>
              <w:rPr>
                <w:rFonts w:hint="eastAsia"/>
              </w:rPr>
              <w:t>A</w:t>
            </w:r>
          </w:p>
        </w:tc>
      </w:tr>
      <w:tr w:rsidR="00C07AD6" w:rsidTr="00845A33">
        <w:trPr>
          <w:jc w:val="center"/>
        </w:trPr>
        <w:tc>
          <w:tcPr>
            <w:tcW w:w="534" w:type="dxa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34" w:type="dxa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34" w:type="dxa"/>
            <w:vAlign w:val="center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67" w:type="dxa"/>
            <w:vAlign w:val="center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67" w:type="dxa"/>
            <w:vAlign w:val="center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80" w:type="dxa"/>
            <w:vAlign w:val="center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11</w:t>
            </w:r>
          </w:p>
        </w:tc>
        <w:tc>
          <w:tcPr>
            <w:tcW w:w="2835" w:type="dxa"/>
            <w:vAlign w:val="center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可编程按键</w:t>
            </w:r>
            <w:r>
              <w:rPr>
                <w:rFonts w:hint="eastAsia"/>
              </w:rPr>
              <w:t>B</w:t>
            </w:r>
          </w:p>
        </w:tc>
      </w:tr>
      <w:tr w:rsidR="00C07AD6" w:rsidTr="00845A33">
        <w:trPr>
          <w:jc w:val="center"/>
        </w:trPr>
        <w:tc>
          <w:tcPr>
            <w:tcW w:w="1068" w:type="dxa"/>
            <w:gridSpan w:val="2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34" w:type="dxa"/>
            <w:vAlign w:val="center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67" w:type="dxa"/>
            <w:vAlign w:val="center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67" w:type="dxa"/>
            <w:vAlign w:val="center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80" w:type="dxa"/>
            <w:vAlign w:val="center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12</w:t>
            </w:r>
          </w:p>
        </w:tc>
        <w:tc>
          <w:tcPr>
            <w:tcW w:w="2835" w:type="dxa"/>
            <w:vAlign w:val="center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可编程按键</w:t>
            </w:r>
            <w:r>
              <w:rPr>
                <w:rFonts w:hint="eastAsia"/>
              </w:rPr>
              <w:t>C</w:t>
            </w:r>
          </w:p>
        </w:tc>
      </w:tr>
      <w:tr w:rsidR="00C07AD6" w:rsidTr="00845A33">
        <w:trPr>
          <w:jc w:val="center"/>
        </w:trPr>
        <w:tc>
          <w:tcPr>
            <w:tcW w:w="1068" w:type="dxa"/>
            <w:gridSpan w:val="2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34" w:type="dxa"/>
            <w:vAlign w:val="center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67" w:type="dxa"/>
            <w:vAlign w:val="center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67" w:type="dxa"/>
            <w:vAlign w:val="center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80" w:type="dxa"/>
            <w:vAlign w:val="center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13</w:t>
            </w:r>
          </w:p>
        </w:tc>
        <w:tc>
          <w:tcPr>
            <w:tcW w:w="2835" w:type="dxa"/>
            <w:vAlign w:val="center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可编程按键</w:t>
            </w:r>
            <w:r>
              <w:rPr>
                <w:rFonts w:hint="eastAsia"/>
              </w:rPr>
              <w:t>D</w:t>
            </w:r>
          </w:p>
        </w:tc>
      </w:tr>
      <w:tr w:rsidR="00C07AD6" w:rsidTr="00845A33">
        <w:trPr>
          <w:jc w:val="center"/>
        </w:trPr>
        <w:tc>
          <w:tcPr>
            <w:tcW w:w="1068" w:type="dxa"/>
            <w:gridSpan w:val="2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34" w:type="dxa"/>
            <w:vAlign w:val="center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67" w:type="dxa"/>
            <w:vAlign w:val="center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67" w:type="dxa"/>
            <w:vAlign w:val="center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80" w:type="dxa"/>
            <w:vAlign w:val="center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14</w:t>
            </w:r>
          </w:p>
        </w:tc>
        <w:tc>
          <w:tcPr>
            <w:tcW w:w="2835" w:type="dxa"/>
            <w:vAlign w:val="center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可编程按键</w:t>
            </w:r>
            <w:r>
              <w:rPr>
                <w:rFonts w:hint="eastAsia"/>
              </w:rPr>
              <w:t>E</w:t>
            </w:r>
          </w:p>
        </w:tc>
      </w:tr>
      <w:tr w:rsidR="00C07AD6" w:rsidTr="00845A33">
        <w:trPr>
          <w:jc w:val="center"/>
        </w:trPr>
        <w:tc>
          <w:tcPr>
            <w:tcW w:w="1068" w:type="dxa"/>
            <w:gridSpan w:val="2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34" w:type="dxa"/>
            <w:vAlign w:val="center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67" w:type="dxa"/>
            <w:vAlign w:val="center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67" w:type="dxa"/>
            <w:vAlign w:val="center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80" w:type="dxa"/>
            <w:vAlign w:val="center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15</w:t>
            </w:r>
          </w:p>
        </w:tc>
        <w:tc>
          <w:tcPr>
            <w:tcW w:w="2835" w:type="dxa"/>
            <w:vAlign w:val="center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键灯测试</w:t>
            </w:r>
            <w:proofErr w:type="gramEnd"/>
          </w:p>
        </w:tc>
      </w:tr>
      <w:tr w:rsidR="00C07AD6" w:rsidTr="00845A33">
        <w:trPr>
          <w:jc w:val="center"/>
        </w:trPr>
        <w:tc>
          <w:tcPr>
            <w:tcW w:w="1068" w:type="dxa"/>
            <w:gridSpan w:val="2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34" w:type="dxa"/>
            <w:vAlign w:val="center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67" w:type="dxa"/>
            <w:vAlign w:val="center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67" w:type="dxa"/>
            <w:vAlign w:val="center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80" w:type="dxa"/>
            <w:vAlign w:val="center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-</w:t>
            </w:r>
          </w:p>
        </w:tc>
        <w:tc>
          <w:tcPr>
            <w:tcW w:w="2835" w:type="dxa"/>
            <w:vAlign w:val="center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按键</w:t>
            </w:r>
            <w:r>
              <w:t>释放</w:t>
            </w:r>
          </w:p>
        </w:tc>
      </w:tr>
    </w:tbl>
    <w:p w:rsidR="00B17958" w:rsidRPr="00B17958" w:rsidRDefault="00C07AD6" w:rsidP="00B17958">
      <w:pPr>
        <w:pStyle w:val="5"/>
        <w:tabs>
          <w:tab w:val="clear" w:pos="1008"/>
          <w:tab w:val="left" w:pos="0"/>
          <w:tab w:val="left" w:pos="1021"/>
        </w:tabs>
        <w:spacing w:before="312" w:after="156"/>
        <w:rPr>
          <w:rFonts w:hint="eastAsia"/>
        </w:rPr>
      </w:pPr>
      <w:bookmarkStart w:id="16" w:name="_PCnC"/>
      <w:bookmarkStart w:id="17" w:name="_MAVS"/>
      <w:bookmarkEnd w:id="16"/>
      <w:bookmarkEnd w:id="17"/>
      <w:r>
        <w:rPr>
          <w:rFonts w:hint="eastAsia"/>
        </w:rPr>
        <w:t>MAVS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6"/>
        <w:gridCol w:w="3526"/>
      </w:tblGrid>
      <w:tr w:rsidR="00C07AD6" w:rsidTr="00845A33">
        <w:trPr>
          <w:jc w:val="center"/>
        </w:trPr>
        <w:tc>
          <w:tcPr>
            <w:tcW w:w="1006" w:type="dxa"/>
            <w:vAlign w:val="center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信息</w:t>
            </w:r>
            <w:r>
              <w:rPr>
                <w:rFonts w:hint="eastAsia"/>
                <w:b/>
              </w:rPr>
              <w:t>1</w:t>
            </w:r>
          </w:p>
        </w:tc>
        <w:tc>
          <w:tcPr>
            <w:tcW w:w="3526" w:type="dxa"/>
            <w:vAlign w:val="center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～</w:t>
            </w:r>
            <w:r>
              <w:rPr>
                <w:rFonts w:hint="eastAsia"/>
                <w:b/>
              </w:rPr>
              <w:t>255</w:t>
            </w:r>
          </w:p>
        </w:tc>
      </w:tr>
      <w:tr w:rsidR="00C07AD6" w:rsidTr="00845A33">
        <w:trPr>
          <w:jc w:val="center"/>
        </w:trPr>
        <w:tc>
          <w:tcPr>
            <w:tcW w:w="1006" w:type="dxa"/>
            <w:vAlign w:val="center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信息</w:t>
            </w:r>
            <w:r>
              <w:rPr>
                <w:rFonts w:hint="eastAsia"/>
                <w:b/>
              </w:rPr>
              <w:t>2</w:t>
            </w:r>
          </w:p>
        </w:tc>
        <w:tc>
          <w:tcPr>
            <w:tcW w:w="3526" w:type="dxa"/>
            <w:vAlign w:val="center"/>
          </w:tcPr>
          <w:p w:rsidR="00C07AD6" w:rsidRDefault="00C07AD6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～</w:t>
            </w:r>
            <w:r>
              <w:rPr>
                <w:rFonts w:hint="eastAsia"/>
                <w:b/>
              </w:rPr>
              <w:t>255</w:t>
            </w:r>
          </w:p>
        </w:tc>
      </w:tr>
    </w:tbl>
    <w:p w:rsidR="00C07AD6" w:rsidRDefault="00C07AD6" w:rsidP="00C07AD6">
      <w:pPr>
        <w:rPr>
          <w:rFonts w:hint="eastAsia"/>
        </w:rPr>
      </w:pPr>
      <w:r>
        <w:rPr>
          <w:rFonts w:hint="eastAsia"/>
        </w:rPr>
        <w:t>MAU</w:t>
      </w:r>
      <w:r>
        <w:rPr>
          <w:rFonts w:hint="eastAsia"/>
        </w:rPr>
        <w:t>版本号。</w:t>
      </w:r>
    </w:p>
    <w:p w:rsidR="00B17958" w:rsidRDefault="00C07AD6" w:rsidP="00743DCC">
      <w:pPr>
        <w:rPr>
          <w:rFonts w:hint="eastAsia"/>
        </w:rPr>
      </w:pPr>
      <w:r>
        <w:rPr>
          <w:rFonts w:hint="eastAsia"/>
        </w:rPr>
        <w:t>信息</w:t>
      </w:r>
      <w:r>
        <w:rPr>
          <w:rFonts w:hint="eastAsia"/>
        </w:rPr>
        <w:t>1</w:t>
      </w:r>
      <w:r>
        <w:rPr>
          <w:rFonts w:hint="eastAsia"/>
        </w:rPr>
        <w:t>为模块印制板版本号，范围从</w:t>
      </w:r>
      <w:r>
        <w:rPr>
          <w:rFonts w:hint="eastAsia"/>
        </w:rPr>
        <w:t>1</w:t>
      </w:r>
      <w:r>
        <w:rPr>
          <w:rFonts w:hint="eastAsia"/>
        </w:rPr>
        <w:t>～</w:t>
      </w:r>
      <w:r>
        <w:rPr>
          <w:rFonts w:hint="eastAsia"/>
        </w:rPr>
        <w:t>255</w:t>
      </w:r>
      <w:r>
        <w:rPr>
          <w:rFonts w:hint="eastAsia"/>
        </w:rPr>
        <w:t>，表示印制板的版本信息“</w:t>
      </w:r>
      <w:r>
        <w:rPr>
          <w:rFonts w:hint="eastAsia"/>
        </w:rPr>
        <w:t>v0.1~v25.5</w:t>
      </w:r>
      <w:r>
        <w:rPr>
          <w:rFonts w:hint="eastAsia"/>
        </w:rPr>
        <w:t>”；信息</w:t>
      </w:r>
      <w:r>
        <w:rPr>
          <w:rFonts w:hint="eastAsia"/>
        </w:rPr>
        <w:t>2</w:t>
      </w:r>
      <w:r>
        <w:rPr>
          <w:rFonts w:hint="eastAsia"/>
        </w:rPr>
        <w:t>为模块软件（固件）版本号，范围从</w:t>
      </w:r>
      <w:r>
        <w:rPr>
          <w:rFonts w:hint="eastAsia"/>
        </w:rPr>
        <w:t>1</w:t>
      </w:r>
      <w:r>
        <w:rPr>
          <w:rFonts w:hint="eastAsia"/>
        </w:rPr>
        <w:t>～</w:t>
      </w:r>
      <w:r>
        <w:rPr>
          <w:rFonts w:hint="eastAsia"/>
        </w:rPr>
        <w:t>255</w:t>
      </w:r>
      <w:r>
        <w:rPr>
          <w:rFonts w:hint="eastAsia"/>
        </w:rPr>
        <w:t>，表示软件的版本信息“</w:t>
      </w:r>
      <w:r>
        <w:rPr>
          <w:rFonts w:hint="eastAsia"/>
        </w:rPr>
        <w:t>v0.1~v25.5</w:t>
      </w:r>
      <w:r>
        <w:rPr>
          <w:rFonts w:hint="eastAsia"/>
        </w:rPr>
        <w:t>”。</w:t>
      </w:r>
    </w:p>
    <w:p w:rsidR="00137E81" w:rsidRDefault="00137E81" w:rsidP="00137E81">
      <w:pPr>
        <w:pStyle w:val="5"/>
        <w:tabs>
          <w:tab w:val="clear" w:pos="1008"/>
          <w:tab w:val="left" w:pos="0"/>
          <w:tab w:val="left" w:pos="1021"/>
        </w:tabs>
        <w:spacing w:before="312" w:after="156"/>
        <w:rPr>
          <w:rFonts w:hint="eastAsia"/>
        </w:rPr>
      </w:pPr>
      <w:r>
        <w:rPr>
          <w:rFonts w:hint="eastAsia"/>
        </w:rPr>
        <w:t>REMC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6"/>
        <w:gridCol w:w="2788"/>
      </w:tblGrid>
      <w:tr w:rsidR="00137E81" w:rsidTr="00845A33">
        <w:trPr>
          <w:jc w:val="center"/>
        </w:trPr>
        <w:tc>
          <w:tcPr>
            <w:tcW w:w="1006" w:type="dxa"/>
            <w:vAlign w:val="center"/>
          </w:tcPr>
          <w:p w:rsidR="00137E81" w:rsidRDefault="00137E81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信息</w:t>
            </w:r>
            <w:r>
              <w:rPr>
                <w:rFonts w:hint="eastAsia"/>
                <w:b/>
              </w:rPr>
              <w:t>1</w:t>
            </w:r>
          </w:p>
        </w:tc>
        <w:tc>
          <w:tcPr>
            <w:tcW w:w="2788" w:type="dxa"/>
            <w:vAlign w:val="center"/>
          </w:tcPr>
          <w:p w:rsidR="00137E81" w:rsidRDefault="00137E81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0xAA/0x55</w:t>
            </w:r>
          </w:p>
        </w:tc>
      </w:tr>
    </w:tbl>
    <w:p w:rsidR="00137E81" w:rsidRDefault="00137E81" w:rsidP="00286741">
      <w:pPr>
        <w:rPr>
          <w:rFonts w:hint="eastAsia"/>
        </w:rPr>
      </w:pPr>
      <w:r>
        <w:rPr>
          <w:rFonts w:hint="eastAsia"/>
        </w:rPr>
        <w:t>信号机遥控工作状态。该字节为</w:t>
      </w:r>
      <w:r>
        <w:rPr>
          <w:rFonts w:hint="eastAsia"/>
        </w:rPr>
        <w:t>0xAA</w:t>
      </w:r>
      <w:r>
        <w:rPr>
          <w:rFonts w:hint="eastAsia"/>
        </w:rPr>
        <w:t>时，表示信号机遥控工作为激活状态；该字节为</w:t>
      </w:r>
      <w:r>
        <w:t>0x55</w:t>
      </w:r>
      <w:r>
        <w:rPr>
          <w:rFonts w:hint="eastAsia"/>
        </w:rPr>
        <w:t>时，表示信号机遥控工作为关闭状态。</w:t>
      </w:r>
    </w:p>
    <w:p w:rsidR="002A5C23" w:rsidRDefault="002A5C23" w:rsidP="00286741">
      <w:pPr>
        <w:rPr>
          <w:rFonts w:hint="eastAsia"/>
        </w:rPr>
      </w:pPr>
    </w:p>
    <w:p w:rsidR="002A5C23" w:rsidRPr="00C77F23" w:rsidRDefault="002A5C23" w:rsidP="00286741">
      <w:pPr>
        <w:rPr>
          <w:rFonts w:hint="eastAsia"/>
        </w:rPr>
      </w:pPr>
    </w:p>
    <w:p w:rsidR="00137E81" w:rsidRDefault="00137E81" w:rsidP="00137E81">
      <w:pPr>
        <w:pStyle w:val="5"/>
        <w:tabs>
          <w:tab w:val="clear" w:pos="1008"/>
          <w:tab w:val="left" w:pos="0"/>
          <w:tab w:val="left" w:pos="1021"/>
        </w:tabs>
        <w:spacing w:before="312" w:after="156"/>
        <w:rPr>
          <w:rFonts w:hint="eastAsia"/>
        </w:rPr>
      </w:pPr>
      <w:r>
        <w:rPr>
          <w:rFonts w:hint="eastAsia"/>
        </w:rPr>
        <w:lastRenderedPageBreak/>
        <w:t>KNMC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6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137E81" w:rsidTr="00845A33">
        <w:trPr>
          <w:jc w:val="center"/>
        </w:trPr>
        <w:tc>
          <w:tcPr>
            <w:tcW w:w="1006" w:type="dxa"/>
            <w:vAlign w:val="center"/>
          </w:tcPr>
          <w:p w:rsidR="00137E81" w:rsidRDefault="00137E81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信息</w:t>
            </w:r>
            <w:r>
              <w:rPr>
                <w:rFonts w:hint="eastAsia"/>
                <w:b/>
              </w:rPr>
              <w:t>1</w:t>
            </w:r>
          </w:p>
        </w:tc>
        <w:tc>
          <w:tcPr>
            <w:tcW w:w="567" w:type="dxa"/>
            <w:vAlign w:val="center"/>
          </w:tcPr>
          <w:p w:rsidR="00137E81" w:rsidRDefault="00137E81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M7</w:t>
            </w:r>
          </w:p>
        </w:tc>
        <w:tc>
          <w:tcPr>
            <w:tcW w:w="567" w:type="dxa"/>
            <w:vAlign w:val="center"/>
          </w:tcPr>
          <w:p w:rsidR="00137E81" w:rsidRDefault="00137E81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M6</w:t>
            </w:r>
          </w:p>
        </w:tc>
        <w:tc>
          <w:tcPr>
            <w:tcW w:w="567" w:type="dxa"/>
            <w:vAlign w:val="center"/>
          </w:tcPr>
          <w:p w:rsidR="00137E81" w:rsidRDefault="00137E81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M5</w:t>
            </w:r>
          </w:p>
        </w:tc>
        <w:tc>
          <w:tcPr>
            <w:tcW w:w="567" w:type="dxa"/>
            <w:vAlign w:val="center"/>
          </w:tcPr>
          <w:p w:rsidR="00137E81" w:rsidRDefault="00137E81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M4</w:t>
            </w:r>
          </w:p>
        </w:tc>
        <w:tc>
          <w:tcPr>
            <w:tcW w:w="567" w:type="dxa"/>
            <w:vAlign w:val="center"/>
          </w:tcPr>
          <w:p w:rsidR="00137E81" w:rsidRDefault="00137E81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M3</w:t>
            </w:r>
          </w:p>
        </w:tc>
        <w:tc>
          <w:tcPr>
            <w:tcW w:w="567" w:type="dxa"/>
            <w:vAlign w:val="center"/>
          </w:tcPr>
          <w:p w:rsidR="00137E81" w:rsidRDefault="00137E81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M2</w:t>
            </w:r>
          </w:p>
        </w:tc>
        <w:tc>
          <w:tcPr>
            <w:tcW w:w="567" w:type="dxa"/>
            <w:vAlign w:val="center"/>
          </w:tcPr>
          <w:p w:rsidR="00137E81" w:rsidRDefault="00137E81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M1</w:t>
            </w:r>
          </w:p>
        </w:tc>
        <w:tc>
          <w:tcPr>
            <w:tcW w:w="567" w:type="dxa"/>
            <w:vAlign w:val="center"/>
          </w:tcPr>
          <w:p w:rsidR="00137E81" w:rsidRDefault="00137E81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M0</w:t>
            </w:r>
          </w:p>
        </w:tc>
      </w:tr>
    </w:tbl>
    <w:p w:rsidR="00137E81" w:rsidRDefault="00137E81" w:rsidP="00137E81">
      <w:pPr>
        <w:rPr>
          <w:rFonts w:hint="eastAsia"/>
        </w:rPr>
      </w:pPr>
      <w:r>
        <w:rPr>
          <w:rFonts w:hint="eastAsia"/>
        </w:rPr>
        <w:t>信号机</w:t>
      </w:r>
      <w:r>
        <w:rPr>
          <w:rFonts w:hint="eastAsia"/>
        </w:rPr>
        <w:t>MAU</w:t>
      </w:r>
      <w:r>
        <w:rPr>
          <w:rFonts w:hint="eastAsia"/>
        </w:rPr>
        <w:t>数字键指示状态。</w:t>
      </w:r>
    </w:p>
    <w:p w:rsidR="00137E81" w:rsidRDefault="00137E81" w:rsidP="00137E81">
      <w:pPr>
        <w:rPr>
          <w:rFonts w:hint="eastAsia"/>
        </w:rPr>
      </w:pPr>
      <w:bookmarkStart w:id="18" w:name="_MAUS"/>
      <w:bookmarkEnd w:id="18"/>
      <w:r>
        <w:rPr>
          <w:rFonts w:hint="eastAsia"/>
        </w:rPr>
        <w:t>M7</w:t>
      </w:r>
      <w:r>
        <w:rPr>
          <w:rFonts w:hint="eastAsia"/>
        </w:rPr>
        <w:t>～</w:t>
      </w:r>
      <w:r>
        <w:rPr>
          <w:rFonts w:hint="eastAsia"/>
        </w:rPr>
        <w:t>M0</w:t>
      </w:r>
      <w:r>
        <w:rPr>
          <w:rFonts w:hint="eastAsia"/>
        </w:rPr>
        <w:t>分别表示数字键</w:t>
      </w:r>
      <w:r>
        <w:t>7</w:t>
      </w:r>
      <w:r>
        <w:rPr>
          <w:rFonts w:hint="eastAsia"/>
        </w:rPr>
        <w:t>～</w:t>
      </w:r>
      <w:r>
        <w:t>0</w:t>
      </w:r>
      <w:r>
        <w:rPr>
          <w:rFonts w:hint="eastAsia"/>
        </w:rPr>
        <w:t>指示状态。</w:t>
      </w:r>
      <w:proofErr w:type="spellStart"/>
      <w:r>
        <w:rPr>
          <w:rFonts w:hint="eastAsia"/>
        </w:rPr>
        <w:t>Mx</w:t>
      </w:r>
      <w:proofErr w:type="spellEnd"/>
      <w:r>
        <w:rPr>
          <w:rFonts w:hint="eastAsia"/>
        </w:rPr>
        <w:t>位为</w:t>
      </w:r>
      <w:r>
        <w:rPr>
          <w:rFonts w:hint="eastAsia"/>
        </w:rPr>
        <w:t>1</w:t>
      </w:r>
      <w:r>
        <w:rPr>
          <w:rFonts w:hint="eastAsia"/>
        </w:rPr>
        <w:t>时，表示对应键指示状态有效，</w:t>
      </w:r>
      <w:proofErr w:type="spellStart"/>
      <w:r>
        <w:rPr>
          <w:rFonts w:hint="eastAsia"/>
        </w:rPr>
        <w:t>Mx</w:t>
      </w:r>
      <w:proofErr w:type="spellEnd"/>
      <w:r>
        <w:rPr>
          <w:rFonts w:hint="eastAsia"/>
        </w:rPr>
        <w:t>位为</w:t>
      </w:r>
      <w:r>
        <w:rPr>
          <w:rFonts w:hint="eastAsia"/>
        </w:rPr>
        <w:t>0</w:t>
      </w:r>
      <w:r>
        <w:rPr>
          <w:rFonts w:hint="eastAsia"/>
        </w:rPr>
        <w:t>时，表示对应键指示状态无效。</w:t>
      </w:r>
    </w:p>
    <w:p w:rsidR="00137E81" w:rsidRDefault="00137E81" w:rsidP="00137E81">
      <w:pPr>
        <w:pStyle w:val="5"/>
        <w:tabs>
          <w:tab w:val="clear" w:pos="1008"/>
          <w:tab w:val="left" w:pos="0"/>
          <w:tab w:val="left" w:pos="1021"/>
        </w:tabs>
        <w:spacing w:before="312" w:after="156"/>
        <w:rPr>
          <w:rFonts w:hint="eastAsia"/>
        </w:rPr>
      </w:pPr>
      <w:bookmarkStart w:id="19" w:name="_KSPS"/>
      <w:bookmarkEnd w:id="19"/>
      <w:r w:rsidRPr="003C2BE7">
        <w:rPr>
          <w:rFonts w:hint="eastAsia"/>
        </w:rPr>
        <w:t>KSP</w:t>
      </w:r>
      <w:r>
        <w:rPr>
          <w:rFonts w:hint="eastAsia"/>
        </w:rPr>
        <w:t>C</w:t>
      </w:r>
    </w:p>
    <w:p w:rsidR="00137E81" w:rsidRDefault="00137E81" w:rsidP="00137E81">
      <w:pPr>
        <w:rPr>
          <w:rFonts w:hint="eastAsia"/>
        </w:rPr>
      </w:pPr>
      <w:r>
        <w:rPr>
          <w:rFonts w:hint="eastAsia"/>
        </w:rPr>
        <w:t>信号机</w:t>
      </w:r>
      <w:r>
        <w:rPr>
          <w:rFonts w:hint="eastAsia"/>
        </w:rPr>
        <w:t>MAU</w:t>
      </w:r>
      <w:proofErr w:type="gramStart"/>
      <w:r>
        <w:rPr>
          <w:rFonts w:hint="eastAsia"/>
        </w:rPr>
        <w:t>步进键指示</w:t>
      </w:r>
      <w:proofErr w:type="gramEnd"/>
      <w:r>
        <w:rPr>
          <w:rFonts w:hint="eastAsia"/>
        </w:rPr>
        <w:t>状态。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6"/>
        <w:gridCol w:w="2788"/>
      </w:tblGrid>
      <w:tr w:rsidR="00137E81" w:rsidTr="00845A33">
        <w:trPr>
          <w:jc w:val="center"/>
        </w:trPr>
        <w:tc>
          <w:tcPr>
            <w:tcW w:w="1006" w:type="dxa"/>
            <w:vAlign w:val="center"/>
          </w:tcPr>
          <w:p w:rsidR="00137E81" w:rsidRDefault="00137E81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信息</w:t>
            </w:r>
            <w:r>
              <w:rPr>
                <w:rFonts w:hint="eastAsia"/>
                <w:b/>
              </w:rPr>
              <w:t>1</w:t>
            </w:r>
          </w:p>
        </w:tc>
        <w:tc>
          <w:tcPr>
            <w:tcW w:w="2788" w:type="dxa"/>
            <w:vAlign w:val="center"/>
          </w:tcPr>
          <w:p w:rsidR="00137E81" w:rsidRDefault="00137E81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0xAA/0x55</w:t>
            </w:r>
          </w:p>
        </w:tc>
      </w:tr>
    </w:tbl>
    <w:p w:rsidR="00137E81" w:rsidRDefault="00137E81" w:rsidP="00137E81">
      <w:pPr>
        <w:rPr>
          <w:rFonts w:hint="eastAsia"/>
        </w:rPr>
      </w:pPr>
      <w:r>
        <w:rPr>
          <w:rFonts w:hint="eastAsia"/>
        </w:rPr>
        <w:t>该字节为</w:t>
      </w:r>
      <w:r>
        <w:rPr>
          <w:rFonts w:hint="eastAsia"/>
        </w:rPr>
        <w:t>0xAA</w:t>
      </w:r>
      <w:r>
        <w:rPr>
          <w:rFonts w:hint="eastAsia"/>
        </w:rPr>
        <w:t>时，表示对应键指示状态有效；该字节为</w:t>
      </w:r>
      <w:r>
        <w:t>0x55</w:t>
      </w:r>
      <w:r>
        <w:rPr>
          <w:rFonts w:hint="eastAsia"/>
        </w:rPr>
        <w:t>时，表示对应键指示状态无效。</w:t>
      </w:r>
    </w:p>
    <w:p w:rsidR="00137E81" w:rsidRDefault="00137E81" w:rsidP="00137E81">
      <w:pPr>
        <w:pStyle w:val="5"/>
        <w:tabs>
          <w:tab w:val="clear" w:pos="1008"/>
          <w:tab w:val="left" w:pos="0"/>
          <w:tab w:val="left" w:pos="1021"/>
        </w:tabs>
        <w:spacing w:before="312" w:after="156"/>
        <w:rPr>
          <w:rFonts w:hint="eastAsia"/>
        </w:rPr>
      </w:pPr>
      <w:bookmarkStart w:id="20" w:name="_KARS"/>
      <w:bookmarkEnd w:id="20"/>
      <w:r w:rsidRPr="000806C7">
        <w:rPr>
          <w:rFonts w:hint="eastAsia"/>
        </w:rPr>
        <w:t>KAR</w:t>
      </w:r>
      <w:r>
        <w:rPr>
          <w:rFonts w:hint="eastAsia"/>
        </w:rPr>
        <w:t>C</w:t>
      </w:r>
    </w:p>
    <w:p w:rsidR="00137E81" w:rsidRDefault="00137E81" w:rsidP="00137E81">
      <w:pPr>
        <w:rPr>
          <w:rFonts w:hint="eastAsia"/>
        </w:rPr>
      </w:pPr>
      <w:r>
        <w:rPr>
          <w:rFonts w:hint="eastAsia"/>
        </w:rPr>
        <w:t>信号机</w:t>
      </w:r>
      <w:r>
        <w:rPr>
          <w:rFonts w:hint="eastAsia"/>
        </w:rPr>
        <w:t>MAU</w:t>
      </w:r>
      <w:r>
        <w:rPr>
          <w:rFonts w:hint="eastAsia"/>
        </w:rPr>
        <w:t>全红键指示状态。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6"/>
        <w:gridCol w:w="2788"/>
      </w:tblGrid>
      <w:tr w:rsidR="00137E81" w:rsidTr="00845A33">
        <w:trPr>
          <w:jc w:val="center"/>
        </w:trPr>
        <w:tc>
          <w:tcPr>
            <w:tcW w:w="1006" w:type="dxa"/>
            <w:vAlign w:val="center"/>
          </w:tcPr>
          <w:p w:rsidR="00137E81" w:rsidRDefault="00137E81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信息</w:t>
            </w:r>
            <w:r>
              <w:rPr>
                <w:rFonts w:hint="eastAsia"/>
                <w:b/>
              </w:rPr>
              <w:t>1</w:t>
            </w:r>
          </w:p>
        </w:tc>
        <w:tc>
          <w:tcPr>
            <w:tcW w:w="2788" w:type="dxa"/>
            <w:vAlign w:val="center"/>
          </w:tcPr>
          <w:p w:rsidR="00137E81" w:rsidRDefault="00137E81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0xAA/0x55</w:t>
            </w:r>
          </w:p>
        </w:tc>
      </w:tr>
    </w:tbl>
    <w:p w:rsidR="00137E81" w:rsidRDefault="00137E81" w:rsidP="00137E81">
      <w:pPr>
        <w:rPr>
          <w:rFonts w:hint="eastAsia"/>
        </w:rPr>
      </w:pPr>
      <w:r>
        <w:rPr>
          <w:rFonts w:hint="eastAsia"/>
        </w:rPr>
        <w:t>该字节为</w:t>
      </w:r>
      <w:r>
        <w:rPr>
          <w:rFonts w:hint="eastAsia"/>
        </w:rPr>
        <w:t>0xAA</w:t>
      </w:r>
      <w:r>
        <w:rPr>
          <w:rFonts w:hint="eastAsia"/>
        </w:rPr>
        <w:t>时，表示对应键指示状态有效；该字节为</w:t>
      </w:r>
      <w:r>
        <w:t>0x55</w:t>
      </w:r>
      <w:r>
        <w:rPr>
          <w:rFonts w:hint="eastAsia"/>
        </w:rPr>
        <w:t>时，表示对应键指示状态无效。</w:t>
      </w:r>
    </w:p>
    <w:p w:rsidR="00137E81" w:rsidRDefault="00137E81" w:rsidP="00137E81">
      <w:pPr>
        <w:pStyle w:val="5"/>
        <w:tabs>
          <w:tab w:val="clear" w:pos="1008"/>
          <w:tab w:val="left" w:pos="0"/>
          <w:tab w:val="left" w:pos="1021"/>
        </w:tabs>
        <w:spacing w:before="312" w:after="156"/>
        <w:rPr>
          <w:rFonts w:hint="eastAsia"/>
        </w:rPr>
      </w:pPr>
      <w:bookmarkStart w:id="21" w:name="_KLAS"/>
      <w:bookmarkEnd w:id="21"/>
      <w:r>
        <w:rPr>
          <w:rFonts w:hint="eastAsia"/>
        </w:rPr>
        <w:t>KLAC</w:t>
      </w:r>
    </w:p>
    <w:p w:rsidR="00137E81" w:rsidRDefault="00137E81" w:rsidP="00137E81">
      <w:pPr>
        <w:rPr>
          <w:rFonts w:hint="eastAsia"/>
        </w:rPr>
      </w:pPr>
      <w:r>
        <w:rPr>
          <w:rFonts w:hint="eastAsia"/>
        </w:rPr>
        <w:t>信号机</w:t>
      </w:r>
      <w:r>
        <w:rPr>
          <w:rFonts w:hint="eastAsia"/>
        </w:rPr>
        <w:t>MAU</w:t>
      </w:r>
      <w:r>
        <w:rPr>
          <w:rFonts w:hint="eastAsia"/>
        </w:rPr>
        <w:t>键</w:t>
      </w:r>
      <w:r>
        <w:rPr>
          <w:rFonts w:hint="eastAsia"/>
        </w:rPr>
        <w:t>A</w:t>
      </w:r>
      <w:r>
        <w:rPr>
          <w:rFonts w:hint="eastAsia"/>
        </w:rPr>
        <w:t>指示状态。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6"/>
        <w:gridCol w:w="2788"/>
      </w:tblGrid>
      <w:tr w:rsidR="00137E81" w:rsidTr="00845A33">
        <w:trPr>
          <w:jc w:val="center"/>
        </w:trPr>
        <w:tc>
          <w:tcPr>
            <w:tcW w:w="1006" w:type="dxa"/>
            <w:vAlign w:val="center"/>
          </w:tcPr>
          <w:p w:rsidR="00137E81" w:rsidRDefault="00137E81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信息</w:t>
            </w:r>
            <w:r>
              <w:rPr>
                <w:rFonts w:hint="eastAsia"/>
                <w:b/>
              </w:rPr>
              <w:t>1</w:t>
            </w:r>
          </w:p>
        </w:tc>
        <w:tc>
          <w:tcPr>
            <w:tcW w:w="2788" w:type="dxa"/>
            <w:vAlign w:val="center"/>
          </w:tcPr>
          <w:p w:rsidR="00137E81" w:rsidRDefault="00137E81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0xAA/0x55</w:t>
            </w:r>
          </w:p>
        </w:tc>
      </w:tr>
    </w:tbl>
    <w:p w:rsidR="00286741" w:rsidRDefault="00137E81" w:rsidP="002A5C23">
      <w:pPr>
        <w:rPr>
          <w:rFonts w:hint="eastAsia"/>
        </w:rPr>
      </w:pPr>
      <w:r>
        <w:rPr>
          <w:rFonts w:hint="eastAsia"/>
        </w:rPr>
        <w:t>该字节为</w:t>
      </w:r>
      <w:r>
        <w:rPr>
          <w:rFonts w:hint="eastAsia"/>
        </w:rPr>
        <w:t>0xAA</w:t>
      </w:r>
      <w:r>
        <w:rPr>
          <w:rFonts w:hint="eastAsia"/>
        </w:rPr>
        <w:t>时，表示对应键指示状态有效；该字节为</w:t>
      </w:r>
      <w:r>
        <w:t>0x55</w:t>
      </w:r>
      <w:r>
        <w:rPr>
          <w:rFonts w:hint="eastAsia"/>
        </w:rPr>
        <w:t>时，表示对应键指示状态无效。</w:t>
      </w:r>
    </w:p>
    <w:p w:rsidR="00137E81" w:rsidRDefault="00137E81" w:rsidP="00137E81">
      <w:pPr>
        <w:pStyle w:val="5"/>
        <w:tabs>
          <w:tab w:val="clear" w:pos="1008"/>
          <w:tab w:val="left" w:pos="0"/>
          <w:tab w:val="left" w:pos="1021"/>
        </w:tabs>
        <w:spacing w:before="312" w:after="156"/>
        <w:rPr>
          <w:rFonts w:hint="eastAsia"/>
        </w:rPr>
      </w:pPr>
      <w:bookmarkStart w:id="22" w:name="_KLBS"/>
      <w:bookmarkEnd w:id="22"/>
      <w:r>
        <w:rPr>
          <w:rFonts w:hint="eastAsia"/>
        </w:rPr>
        <w:t>KLBC</w:t>
      </w:r>
    </w:p>
    <w:p w:rsidR="00137E81" w:rsidRDefault="00137E81" w:rsidP="00137E81">
      <w:pPr>
        <w:rPr>
          <w:rFonts w:hint="eastAsia"/>
        </w:rPr>
      </w:pPr>
      <w:r>
        <w:rPr>
          <w:rFonts w:hint="eastAsia"/>
        </w:rPr>
        <w:t>信号机</w:t>
      </w:r>
      <w:r>
        <w:rPr>
          <w:rFonts w:hint="eastAsia"/>
        </w:rPr>
        <w:t>MAU</w:t>
      </w:r>
      <w:r>
        <w:rPr>
          <w:rFonts w:hint="eastAsia"/>
        </w:rPr>
        <w:t>键</w:t>
      </w:r>
      <w:r>
        <w:rPr>
          <w:rFonts w:hint="eastAsia"/>
        </w:rPr>
        <w:t>B</w:t>
      </w:r>
      <w:r>
        <w:rPr>
          <w:rFonts w:hint="eastAsia"/>
        </w:rPr>
        <w:t>指示状态。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6"/>
        <w:gridCol w:w="2788"/>
      </w:tblGrid>
      <w:tr w:rsidR="00137E81" w:rsidTr="00845A33">
        <w:trPr>
          <w:jc w:val="center"/>
        </w:trPr>
        <w:tc>
          <w:tcPr>
            <w:tcW w:w="1006" w:type="dxa"/>
            <w:vAlign w:val="center"/>
          </w:tcPr>
          <w:p w:rsidR="00137E81" w:rsidRDefault="00137E81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信息</w:t>
            </w:r>
            <w:r>
              <w:rPr>
                <w:rFonts w:hint="eastAsia"/>
                <w:b/>
              </w:rPr>
              <w:t>1</w:t>
            </w:r>
          </w:p>
        </w:tc>
        <w:tc>
          <w:tcPr>
            <w:tcW w:w="2788" w:type="dxa"/>
            <w:vAlign w:val="center"/>
          </w:tcPr>
          <w:p w:rsidR="00137E81" w:rsidRDefault="00137E81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0xAA/0x55</w:t>
            </w:r>
          </w:p>
        </w:tc>
      </w:tr>
    </w:tbl>
    <w:p w:rsidR="00137E81" w:rsidRDefault="00137E81" w:rsidP="00137E81">
      <w:pPr>
        <w:rPr>
          <w:rFonts w:hint="eastAsia"/>
        </w:rPr>
      </w:pPr>
      <w:r>
        <w:rPr>
          <w:rFonts w:hint="eastAsia"/>
        </w:rPr>
        <w:t>该字节为</w:t>
      </w:r>
      <w:r>
        <w:rPr>
          <w:rFonts w:hint="eastAsia"/>
        </w:rPr>
        <w:t>0xAA</w:t>
      </w:r>
      <w:r>
        <w:rPr>
          <w:rFonts w:hint="eastAsia"/>
        </w:rPr>
        <w:t>时，表示对应键指示状态有效；该字节为</w:t>
      </w:r>
      <w:r>
        <w:t>0x55</w:t>
      </w:r>
      <w:r>
        <w:rPr>
          <w:rFonts w:hint="eastAsia"/>
        </w:rPr>
        <w:t>时，表示对应键指示状态无效。</w:t>
      </w:r>
    </w:p>
    <w:p w:rsidR="002A5C23" w:rsidRDefault="002A5C23" w:rsidP="00137E81">
      <w:pPr>
        <w:rPr>
          <w:rFonts w:hint="eastAsia"/>
        </w:rPr>
      </w:pPr>
      <w:bookmarkStart w:id="23" w:name="_GoBack"/>
      <w:bookmarkEnd w:id="23"/>
    </w:p>
    <w:p w:rsidR="00137E81" w:rsidRDefault="00137E81" w:rsidP="00137E81">
      <w:pPr>
        <w:pStyle w:val="5"/>
        <w:tabs>
          <w:tab w:val="clear" w:pos="1008"/>
          <w:tab w:val="left" w:pos="0"/>
          <w:tab w:val="left" w:pos="1021"/>
        </w:tabs>
        <w:spacing w:before="312" w:after="156"/>
        <w:rPr>
          <w:rFonts w:hint="eastAsia"/>
        </w:rPr>
      </w:pPr>
      <w:bookmarkStart w:id="24" w:name="_KLCS"/>
      <w:bookmarkEnd w:id="24"/>
      <w:r>
        <w:rPr>
          <w:rFonts w:hint="eastAsia"/>
        </w:rPr>
        <w:lastRenderedPageBreak/>
        <w:t>KLCC</w:t>
      </w:r>
    </w:p>
    <w:p w:rsidR="00137E81" w:rsidRDefault="00137E81" w:rsidP="00137E81">
      <w:pPr>
        <w:rPr>
          <w:rFonts w:hint="eastAsia"/>
        </w:rPr>
      </w:pPr>
      <w:r>
        <w:rPr>
          <w:rFonts w:hint="eastAsia"/>
        </w:rPr>
        <w:t>信号机</w:t>
      </w:r>
      <w:r>
        <w:rPr>
          <w:rFonts w:hint="eastAsia"/>
        </w:rPr>
        <w:t>MAU</w:t>
      </w:r>
      <w:r>
        <w:rPr>
          <w:rFonts w:hint="eastAsia"/>
        </w:rPr>
        <w:t>键</w:t>
      </w:r>
      <w:r>
        <w:rPr>
          <w:rFonts w:hint="eastAsia"/>
        </w:rPr>
        <w:t>C</w:t>
      </w:r>
      <w:r>
        <w:rPr>
          <w:rFonts w:hint="eastAsia"/>
        </w:rPr>
        <w:t>指示状态。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6"/>
        <w:gridCol w:w="2788"/>
      </w:tblGrid>
      <w:tr w:rsidR="00137E81" w:rsidTr="00845A33">
        <w:trPr>
          <w:jc w:val="center"/>
        </w:trPr>
        <w:tc>
          <w:tcPr>
            <w:tcW w:w="1006" w:type="dxa"/>
            <w:vAlign w:val="center"/>
          </w:tcPr>
          <w:p w:rsidR="00137E81" w:rsidRDefault="00137E81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信息</w:t>
            </w:r>
            <w:r>
              <w:rPr>
                <w:rFonts w:hint="eastAsia"/>
                <w:b/>
              </w:rPr>
              <w:t>1</w:t>
            </w:r>
          </w:p>
        </w:tc>
        <w:tc>
          <w:tcPr>
            <w:tcW w:w="2788" w:type="dxa"/>
            <w:vAlign w:val="center"/>
          </w:tcPr>
          <w:p w:rsidR="00137E81" w:rsidRDefault="00137E81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0xAA/0x55</w:t>
            </w:r>
          </w:p>
        </w:tc>
      </w:tr>
    </w:tbl>
    <w:p w:rsidR="00137E81" w:rsidRDefault="00137E81" w:rsidP="00137E81">
      <w:pPr>
        <w:rPr>
          <w:rFonts w:hint="eastAsia"/>
        </w:rPr>
      </w:pPr>
      <w:r>
        <w:rPr>
          <w:rFonts w:hint="eastAsia"/>
        </w:rPr>
        <w:t>该字节为</w:t>
      </w:r>
      <w:r>
        <w:rPr>
          <w:rFonts w:hint="eastAsia"/>
        </w:rPr>
        <w:t>0xAA</w:t>
      </w:r>
      <w:r>
        <w:rPr>
          <w:rFonts w:hint="eastAsia"/>
        </w:rPr>
        <w:t>时，表示对应键指示状态有效；该字节为</w:t>
      </w:r>
      <w:r>
        <w:t>0x55</w:t>
      </w:r>
      <w:r>
        <w:rPr>
          <w:rFonts w:hint="eastAsia"/>
        </w:rPr>
        <w:t>时，表示对应键指示状态无效。</w:t>
      </w:r>
    </w:p>
    <w:p w:rsidR="00137E81" w:rsidRDefault="00137E81" w:rsidP="00137E81">
      <w:pPr>
        <w:pStyle w:val="5"/>
        <w:tabs>
          <w:tab w:val="clear" w:pos="1008"/>
          <w:tab w:val="left" w:pos="0"/>
          <w:tab w:val="left" w:pos="1021"/>
        </w:tabs>
        <w:spacing w:before="312" w:after="156"/>
        <w:rPr>
          <w:rFonts w:hint="eastAsia"/>
        </w:rPr>
      </w:pPr>
      <w:bookmarkStart w:id="25" w:name="_KLDS"/>
      <w:bookmarkEnd w:id="25"/>
      <w:r>
        <w:rPr>
          <w:rFonts w:hint="eastAsia"/>
        </w:rPr>
        <w:t>KLDC</w:t>
      </w:r>
    </w:p>
    <w:p w:rsidR="00137E81" w:rsidRDefault="00137E81" w:rsidP="00137E81">
      <w:pPr>
        <w:rPr>
          <w:rFonts w:hint="eastAsia"/>
        </w:rPr>
      </w:pPr>
      <w:r>
        <w:rPr>
          <w:rFonts w:hint="eastAsia"/>
        </w:rPr>
        <w:t>信号机</w:t>
      </w:r>
      <w:r>
        <w:rPr>
          <w:rFonts w:hint="eastAsia"/>
        </w:rPr>
        <w:t>MAU</w:t>
      </w:r>
      <w:r>
        <w:rPr>
          <w:rFonts w:hint="eastAsia"/>
        </w:rPr>
        <w:t>键</w:t>
      </w:r>
      <w:r>
        <w:rPr>
          <w:rFonts w:hint="eastAsia"/>
        </w:rPr>
        <w:t>D</w:t>
      </w:r>
      <w:r>
        <w:rPr>
          <w:rFonts w:hint="eastAsia"/>
        </w:rPr>
        <w:t>指示状态。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6"/>
        <w:gridCol w:w="2788"/>
      </w:tblGrid>
      <w:tr w:rsidR="00137E81" w:rsidTr="00845A33">
        <w:trPr>
          <w:jc w:val="center"/>
        </w:trPr>
        <w:tc>
          <w:tcPr>
            <w:tcW w:w="1006" w:type="dxa"/>
            <w:vAlign w:val="center"/>
          </w:tcPr>
          <w:p w:rsidR="00137E81" w:rsidRDefault="00137E81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信息</w:t>
            </w:r>
            <w:r>
              <w:rPr>
                <w:rFonts w:hint="eastAsia"/>
                <w:b/>
              </w:rPr>
              <w:t>1</w:t>
            </w:r>
          </w:p>
        </w:tc>
        <w:tc>
          <w:tcPr>
            <w:tcW w:w="2788" w:type="dxa"/>
            <w:vAlign w:val="center"/>
          </w:tcPr>
          <w:p w:rsidR="00137E81" w:rsidRDefault="00137E81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0xAA/0x55</w:t>
            </w:r>
          </w:p>
        </w:tc>
      </w:tr>
    </w:tbl>
    <w:p w:rsidR="00137E81" w:rsidRDefault="00137E81" w:rsidP="00137E81">
      <w:pPr>
        <w:rPr>
          <w:rFonts w:hint="eastAsia"/>
        </w:rPr>
      </w:pPr>
      <w:r>
        <w:rPr>
          <w:rFonts w:hint="eastAsia"/>
        </w:rPr>
        <w:t>该字节为</w:t>
      </w:r>
      <w:r>
        <w:rPr>
          <w:rFonts w:hint="eastAsia"/>
        </w:rPr>
        <w:t>0xAA</w:t>
      </w:r>
      <w:r>
        <w:rPr>
          <w:rFonts w:hint="eastAsia"/>
        </w:rPr>
        <w:t>时，表示对应键指示状态有效；该字节为</w:t>
      </w:r>
      <w:r>
        <w:t>0x55</w:t>
      </w:r>
      <w:r>
        <w:rPr>
          <w:rFonts w:hint="eastAsia"/>
        </w:rPr>
        <w:t>时，表示对应键指示状态无效。</w:t>
      </w:r>
    </w:p>
    <w:p w:rsidR="00137E81" w:rsidRDefault="00137E81" w:rsidP="00137E81">
      <w:pPr>
        <w:pStyle w:val="5"/>
        <w:tabs>
          <w:tab w:val="clear" w:pos="1008"/>
          <w:tab w:val="left" w:pos="0"/>
          <w:tab w:val="left" w:pos="1021"/>
        </w:tabs>
        <w:spacing w:before="312" w:after="156"/>
        <w:rPr>
          <w:rFonts w:hint="eastAsia"/>
        </w:rPr>
      </w:pPr>
      <w:bookmarkStart w:id="26" w:name="_KLES"/>
      <w:bookmarkEnd w:id="26"/>
      <w:r>
        <w:rPr>
          <w:rFonts w:hint="eastAsia"/>
        </w:rPr>
        <w:t>KLEC</w:t>
      </w:r>
    </w:p>
    <w:p w:rsidR="00137E81" w:rsidRDefault="00137E81" w:rsidP="00137E81">
      <w:pPr>
        <w:rPr>
          <w:rFonts w:hint="eastAsia"/>
        </w:rPr>
      </w:pPr>
      <w:r>
        <w:rPr>
          <w:rFonts w:hint="eastAsia"/>
        </w:rPr>
        <w:t>信号机</w:t>
      </w:r>
      <w:r>
        <w:rPr>
          <w:rFonts w:hint="eastAsia"/>
        </w:rPr>
        <w:t>MAU</w:t>
      </w:r>
      <w:r>
        <w:rPr>
          <w:rFonts w:hint="eastAsia"/>
        </w:rPr>
        <w:t>键</w:t>
      </w:r>
      <w:r>
        <w:rPr>
          <w:rFonts w:hint="eastAsia"/>
        </w:rPr>
        <w:t>E</w:t>
      </w:r>
      <w:r>
        <w:rPr>
          <w:rFonts w:hint="eastAsia"/>
        </w:rPr>
        <w:t>指示状态。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6"/>
        <w:gridCol w:w="2788"/>
      </w:tblGrid>
      <w:tr w:rsidR="00137E81" w:rsidTr="00845A33">
        <w:trPr>
          <w:jc w:val="center"/>
        </w:trPr>
        <w:tc>
          <w:tcPr>
            <w:tcW w:w="1006" w:type="dxa"/>
            <w:vAlign w:val="center"/>
          </w:tcPr>
          <w:p w:rsidR="00137E81" w:rsidRDefault="00137E81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信息</w:t>
            </w:r>
            <w:r>
              <w:rPr>
                <w:rFonts w:hint="eastAsia"/>
                <w:b/>
              </w:rPr>
              <w:t>1</w:t>
            </w:r>
          </w:p>
        </w:tc>
        <w:tc>
          <w:tcPr>
            <w:tcW w:w="2788" w:type="dxa"/>
            <w:vAlign w:val="center"/>
          </w:tcPr>
          <w:p w:rsidR="00137E81" w:rsidRDefault="00137E81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0xAA/0x55</w:t>
            </w:r>
          </w:p>
        </w:tc>
      </w:tr>
    </w:tbl>
    <w:p w:rsidR="00137E81" w:rsidRDefault="00137E81" w:rsidP="00137E81">
      <w:pPr>
        <w:rPr>
          <w:rFonts w:hint="eastAsia"/>
        </w:rPr>
      </w:pPr>
      <w:r>
        <w:rPr>
          <w:rFonts w:hint="eastAsia"/>
        </w:rPr>
        <w:t>该字节为</w:t>
      </w:r>
      <w:r>
        <w:rPr>
          <w:rFonts w:hint="eastAsia"/>
        </w:rPr>
        <w:t>0xAA</w:t>
      </w:r>
      <w:r>
        <w:rPr>
          <w:rFonts w:hint="eastAsia"/>
        </w:rPr>
        <w:t>时，表示对应键指示状态有效；该字节为</w:t>
      </w:r>
      <w:r>
        <w:t>0x55</w:t>
      </w:r>
      <w:r>
        <w:rPr>
          <w:rFonts w:hint="eastAsia"/>
        </w:rPr>
        <w:t>时，表示对应键指示状态无效。</w:t>
      </w:r>
    </w:p>
    <w:p w:rsidR="00137E81" w:rsidRDefault="00137E81" w:rsidP="00137E81">
      <w:pPr>
        <w:pStyle w:val="5"/>
        <w:tabs>
          <w:tab w:val="clear" w:pos="1008"/>
          <w:tab w:val="left" w:pos="0"/>
          <w:tab w:val="left" w:pos="1021"/>
        </w:tabs>
        <w:spacing w:before="312" w:after="156"/>
        <w:rPr>
          <w:rFonts w:hint="eastAsia"/>
        </w:rPr>
      </w:pPr>
      <w:bookmarkStart w:id="27" w:name="_KTSS"/>
      <w:bookmarkEnd w:id="27"/>
      <w:r>
        <w:rPr>
          <w:rFonts w:hint="eastAsia"/>
        </w:rPr>
        <w:t>KTSC</w:t>
      </w:r>
    </w:p>
    <w:p w:rsidR="00137E81" w:rsidRDefault="00137E81" w:rsidP="00137E81">
      <w:pPr>
        <w:rPr>
          <w:rFonts w:hint="eastAsia"/>
        </w:rPr>
      </w:pPr>
      <w:r>
        <w:rPr>
          <w:rFonts w:hint="eastAsia"/>
        </w:rPr>
        <w:t>信号机</w:t>
      </w:r>
      <w:r>
        <w:rPr>
          <w:rFonts w:hint="eastAsia"/>
        </w:rPr>
        <w:t>MAU</w:t>
      </w:r>
      <w:proofErr w:type="gramStart"/>
      <w:r>
        <w:rPr>
          <w:rFonts w:hint="eastAsia"/>
        </w:rPr>
        <w:t>键灯测试</w:t>
      </w:r>
      <w:proofErr w:type="gramEnd"/>
      <w:r>
        <w:rPr>
          <w:rFonts w:hint="eastAsia"/>
        </w:rPr>
        <w:t>指示状态。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6"/>
        <w:gridCol w:w="2788"/>
      </w:tblGrid>
      <w:tr w:rsidR="00137E81" w:rsidTr="00845A33">
        <w:trPr>
          <w:jc w:val="center"/>
        </w:trPr>
        <w:tc>
          <w:tcPr>
            <w:tcW w:w="1006" w:type="dxa"/>
            <w:vAlign w:val="center"/>
          </w:tcPr>
          <w:p w:rsidR="00137E81" w:rsidRDefault="00137E81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信息</w:t>
            </w:r>
            <w:r>
              <w:rPr>
                <w:rFonts w:hint="eastAsia"/>
                <w:b/>
              </w:rPr>
              <w:t>1</w:t>
            </w:r>
          </w:p>
        </w:tc>
        <w:tc>
          <w:tcPr>
            <w:tcW w:w="2788" w:type="dxa"/>
            <w:vAlign w:val="center"/>
          </w:tcPr>
          <w:p w:rsidR="00137E81" w:rsidRDefault="00137E81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0xAA/0x55</w:t>
            </w:r>
          </w:p>
        </w:tc>
      </w:tr>
    </w:tbl>
    <w:p w:rsidR="00286741" w:rsidRDefault="00137E81" w:rsidP="002A5C23">
      <w:pPr>
        <w:rPr>
          <w:rFonts w:hint="eastAsia"/>
        </w:rPr>
      </w:pPr>
      <w:r>
        <w:rPr>
          <w:rFonts w:hint="eastAsia"/>
        </w:rPr>
        <w:t>该字节为</w:t>
      </w:r>
      <w:r>
        <w:rPr>
          <w:rFonts w:hint="eastAsia"/>
        </w:rPr>
        <w:t>0xAA</w:t>
      </w:r>
      <w:r>
        <w:rPr>
          <w:rFonts w:hint="eastAsia"/>
        </w:rPr>
        <w:t>时，表示对应键指示状态有效；该字节为</w:t>
      </w:r>
      <w:r>
        <w:t>0x55</w:t>
      </w:r>
      <w:r>
        <w:rPr>
          <w:rFonts w:hint="eastAsia"/>
        </w:rPr>
        <w:t>时，表示对应键指示状态无效。</w:t>
      </w:r>
    </w:p>
    <w:p w:rsidR="00137E81" w:rsidRDefault="00137E81" w:rsidP="00137E81">
      <w:pPr>
        <w:pStyle w:val="5"/>
        <w:tabs>
          <w:tab w:val="clear" w:pos="1008"/>
          <w:tab w:val="left" w:pos="0"/>
          <w:tab w:val="left" w:pos="1021"/>
        </w:tabs>
        <w:spacing w:before="312" w:after="156"/>
        <w:rPr>
          <w:rFonts w:hint="eastAsia"/>
        </w:rPr>
      </w:pPr>
      <w:bookmarkStart w:id="28" w:name="_MAUS_1"/>
      <w:bookmarkStart w:id="29" w:name="_REMT"/>
      <w:bookmarkEnd w:id="28"/>
      <w:bookmarkEnd w:id="29"/>
      <w:r>
        <w:rPr>
          <w:rFonts w:hint="eastAsia"/>
        </w:rPr>
        <w:t>MAUS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6"/>
        <w:gridCol w:w="2788"/>
      </w:tblGrid>
      <w:tr w:rsidR="00137E81" w:rsidTr="00845A33">
        <w:trPr>
          <w:jc w:val="center"/>
        </w:trPr>
        <w:tc>
          <w:tcPr>
            <w:tcW w:w="1006" w:type="dxa"/>
            <w:vAlign w:val="center"/>
          </w:tcPr>
          <w:p w:rsidR="00137E81" w:rsidRDefault="00137E81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信息</w:t>
            </w:r>
            <w:r>
              <w:rPr>
                <w:rFonts w:hint="eastAsia"/>
                <w:b/>
              </w:rPr>
              <w:t>1</w:t>
            </w:r>
          </w:p>
        </w:tc>
        <w:tc>
          <w:tcPr>
            <w:tcW w:w="2788" w:type="dxa"/>
            <w:vAlign w:val="center"/>
          </w:tcPr>
          <w:p w:rsidR="00137E81" w:rsidRDefault="00137E81" w:rsidP="00845A33">
            <w:pPr>
              <w:spacing w:after="0" w:line="240" w:lineRule="auto"/>
              <w:ind w:firstLineChars="0"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0xAA/0x55</w:t>
            </w:r>
          </w:p>
        </w:tc>
      </w:tr>
    </w:tbl>
    <w:p w:rsidR="00137E81" w:rsidRDefault="00137E81" w:rsidP="00137E81">
      <w:pPr>
        <w:rPr>
          <w:rFonts w:hint="eastAsia"/>
        </w:rPr>
      </w:pPr>
      <w:r>
        <w:rPr>
          <w:rFonts w:hint="eastAsia"/>
        </w:rPr>
        <w:t>MAU</w:t>
      </w:r>
      <w:r>
        <w:rPr>
          <w:rFonts w:hint="eastAsia"/>
        </w:rPr>
        <w:t>加密状态。该字节为</w:t>
      </w:r>
      <w:r>
        <w:rPr>
          <w:rFonts w:hint="eastAsia"/>
        </w:rPr>
        <w:t>0xAA</w:t>
      </w:r>
      <w:r>
        <w:rPr>
          <w:rFonts w:hint="eastAsia"/>
        </w:rPr>
        <w:t>时，表示</w:t>
      </w:r>
      <w:r>
        <w:rPr>
          <w:rFonts w:hint="eastAsia"/>
        </w:rPr>
        <w:t>MAU</w:t>
      </w:r>
      <w:r>
        <w:rPr>
          <w:rFonts w:hint="eastAsia"/>
        </w:rPr>
        <w:t>为加密状态；该字节为</w:t>
      </w:r>
      <w:r>
        <w:t>0x55</w:t>
      </w:r>
      <w:r>
        <w:rPr>
          <w:rFonts w:hint="eastAsia"/>
        </w:rPr>
        <w:t>时，表示</w:t>
      </w:r>
      <w:r>
        <w:rPr>
          <w:rFonts w:hint="eastAsia"/>
        </w:rPr>
        <w:t>MAU</w:t>
      </w:r>
      <w:r>
        <w:rPr>
          <w:rFonts w:hint="eastAsia"/>
        </w:rPr>
        <w:t>为非加密状态。</w:t>
      </w:r>
    </w:p>
    <w:p w:rsidR="00AA655D" w:rsidRPr="00137E81" w:rsidRDefault="00AA655D"/>
    <w:sectPr w:rsidR="00AA655D" w:rsidRPr="00137E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073FD0"/>
    <w:multiLevelType w:val="multilevel"/>
    <w:tmpl w:val="37073FD0"/>
    <w:lvl w:ilvl="0">
      <w:start w:val="1"/>
      <w:numFmt w:val="decimal"/>
      <w:lvlText w:val="%1."/>
      <w:lvlJc w:val="left"/>
      <w:pPr>
        <w:tabs>
          <w:tab w:val="num" w:pos="1021"/>
        </w:tabs>
        <w:ind w:left="1021" w:hanging="1021"/>
      </w:pPr>
      <w:rPr>
        <w:rFonts w:ascii="Arial" w:eastAsia="宋体" w:hAnsi="Arial" w:hint="default"/>
        <w:b/>
        <w:i w:val="0"/>
        <w:sz w:val="24"/>
        <w:szCs w:val="24"/>
      </w:rPr>
    </w:lvl>
    <w:lvl w:ilvl="1">
      <w:start w:val="1"/>
      <w:numFmt w:val="decimal"/>
      <w:pStyle w:val="2"/>
      <w:lvlText w:val="%1.%2."/>
      <w:lvlJc w:val="left"/>
      <w:pPr>
        <w:tabs>
          <w:tab w:val="num" w:pos="1021"/>
        </w:tabs>
        <w:ind w:left="1021" w:hanging="1021"/>
      </w:pPr>
      <w:rPr>
        <w:rFonts w:ascii="Arial" w:eastAsia="宋体" w:hAnsi="Arial" w:hint="default"/>
        <w:b/>
        <w:i w:val="0"/>
        <w:sz w:val="24"/>
        <w:szCs w:val="24"/>
      </w:rPr>
    </w:lvl>
    <w:lvl w:ilvl="2">
      <w:start w:val="1"/>
      <w:numFmt w:val="decimal"/>
      <w:pStyle w:val="3"/>
      <w:lvlText w:val="%1.%2.%3."/>
      <w:lvlJc w:val="left"/>
      <w:pPr>
        <w:tabs>
          <w:tab w:val="num" w:pos="1021"/>
        </w:tabs>
        <w:ind w:left="1021" w:hanging="1021"/>
      </w:pPr>
      <w:rPr>
        <w:rFonts w:ascii="Arial" w:hAnsi="Arial" w:hint="default"/>
        <w:b/>
        <w:i w:val="0"/>
        <w:sz w:val="22"/>
        <w:szCs w:val="22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1021"/>
        </w:tabs>
        <w:ind w:left="1021" w:hanging="1021"/>
      </w:pPr>
      <w:rPr>
        <w:rFonts w:ascii="Arial" w:eastAsia="宋体" w:hAnsi="Arial" w:hint="default"/>
        <w:b/>
        <w:i w:val="0"/>
        <w:sz w:val="22"/>
        <w:szCs w:val="22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>
    <w:nsid w:val="71B45C9E"/>
    <w:multiLevelType w:val="multilevel"/>
    <w:tmpl w:val="71B45C9E"/>
    <w:lvl w:ilvl="0">
      <w:start w:val="1"/>
      <w:numFmt w:val="bullet"/>
      <w:lvlText w:val=""/>
      <w:lvlJc w:val="left"/>
      <w:pPr>
        <w:ind w:left="874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94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14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34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54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74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94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14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34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AD6"/>
    <w:rsid w:val="00137E81"/>
    <w:rsid w:val="001459CC"/>
    <w:rsid w:val="00286741"/>
    <w:rsid w:val="002A5C23"/>
    <w:rsid w:val="002B0EB0"/>
    <w:rsid w:val="00743DCC"/>
    <w:rsid w:val="00AA655D"/>
    <w:rsid w:val="00B17958"/>
    <w:rsid w:val="00C07AD6"/>
    <w:rsid w:val="00E62362"/>
    <w:rsid w:val="00F24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7AD6"/>
    <w:pPr>
      <w:spacing w:after="120" w:line="360" w:lineRule="auto"/>
      <w:ind w:firstLineChars="200" w:firstLine="440"/>
      <w:jc w:val="both"/>
    </w:pPr>
    <w:rPr>
      <w:rFonts w:ascii="Arial" w:eastAsia="宋体" w:hAnsi="Arial" w:cs="Times New Roman"/>
      <w:color w:val="000000"/>
      <w:kern w:val="0"/>
      <w:sz w:val="22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C07A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1"/>
    <w:next w:val="a"/>
    <w:link w:val="2Char"/>
    <w:qFormat/>
    <w:rsid w:val="00C07AD6"/>
    <w:pPr>
      <w:keepLines w:val="0"/>
      <w:numPr>
        <w:ilvl w:val="1"/>
        <w:numId w:val="1"/>
      </w:numPr>
      <w:snapToGrid w:val="0"/>
      <w:spacing w:beforeLines="100" w:before="360" w:afterLines="50" w:after="180" w:line="320" w:lineRule="exact"/>
      <w:ind w:firstLineChars="0"/>
      <w:jc w:val="left"/>
      <w:outlineLvl w:val="1"/>
    </w:pPr>
    <w:rPr>
      <w:rFonts w:eastAsia="楷体_GB2312" w:cs="Arial"/>
      <w:kern w:val="0"/>
      <w:sz w:val="28"/>
      <w:szCs w:val="36"/>
    </w:rPr>
  </w:style>
  <w:style w:type="paragraph" w:styleId="3">
    <w:name w:val="heading 3"/>
    <w:basedOn w:val="2"/>
    <w:next w:val="a"/>
    <w:link w:val="3Char"/>
    <w:qFormat/>
    <w:rsid w:val="00C07AD6"/>
    <w:pPr>
      <w:numPr>
        <w:ilvl w:val="2"/>
      </w:numPr>
      <w:outlineLvl w:val="2"/>
    </w:pPr>
    <w:rPr>
      <w:sz w:val="24"/>
    </w:rPr>
  </w:style>
  <w:style w:type="paragraph" w:styleId="4">
    <w:name w:val="heading 4"/>
    <w:basedOn w:val="3"/>
    <w:next w:val="a"/>
    <w:link w:val="4Char"/>
    <w:qFormat/>
    <w:rsid w:val="00C07AD6"/>
    <w:pPr>
      <w:numPr>
        <w:ilvl w:val="3"/>
      </w:numPr>
      <w:outlineLvl w:val="3"/>
    </w:pPr>
  </w:style>
  <w:style w:type="paragraph" w:styleId="5">
    <w:name w:val="heading 5"/>
    <w:basedOn w:val="4"/>
    <w:next w:val="a"/>
    <w:link w:val="5Char"/>
    <w:qFormat/>
    <w:rsid w:val="00C07AD6"/>
    <w:pPr>
      <w:numPr>
        <w:ilvl w:val="4"/>
      </w:numPr>
      <w:outlineLvl w:val="4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C07AD6"/>
    <w:rPr>
      <w:rFonts w:ascii="Arial" w:eastAsia="楷体_GB2312" w:hAnsi="Arial" w:cs="Arial"/>
      <w:b/>
      <w:bCs/>
      <w:color w:val="000000"/>
      <w:kern w:val="0"/>
      <w:sz w:val="28"/>
      <w:szCs w:val="36"/>
    </w:rPr>
  </w:style>
  <w:style w:type="character" w:customStyle="1" w:styleId="3Char">
    <w:name w:val="标题 3 Char"/>
    <w:basedOn w:val="a0"/>
    <w:link w:val="3"/>
    <w:rsid w:val="00C07AD6"/>
    <w:rPr>
      <w:rFonts w:ascii="Arial" w:eastAsia="楷体_GB2312" w:hAnsi="Arial" w:cs="Arial"/>
      <w:b/>
      <w:bCs/>
      <w:color w:val="000000"/>
      <w:kern w:val="0"/>
      <w:sz w:val="24"/>
      <w:szCs w:val="36"/>
    </w:rPr>
  </w:style>
  <w:style w:type="character" w:customStyle="1" w:styleId="4Char">
    <w:name w:val="标题 4 Char"/>
    <w:basedOn w:val="a0"/>
    <w:link w:val="4"/>
    <w:rsid w:val="00C07AD6"/>
    <w:rPr>
      <w:rFonts w:ascii="Arial" w:eastAsia="楷体_GB2312" w:hAnsi="Arial" w:cs="Arial"/>
      <w:b/>
      <w:bCs/>
      <w:color w:val="000000"/>
      <w:kern w:val="0"/>
      <w:sz w:val="24"/>
      <w:szCs w:val="36"/>
    </w:rPr>
  </w:style>
  <w:style w:type="character" w:customStyle="1" w:styleId="5Char">
    <w:name w:val="标题 5 Char"/>
    <w:basedOn w:val="a0"/>
    <w:link w:val="5"/>
    <w:rsid w:val="00C07AD6"/>
    <w:rPr>
      <w:rFonts w:ascii="Arial" w:eastAsia="楷体_GB2312" w:hAnsi="Arial" w:cs="Arial"/>
      <w:b/>
      <w:bCs/>
      <w:color w:val="000000"/>
      <w:kern w:val="0"/>
      <w:sz w:val="24"/>
      <w:szCs w:val="36"/>
    </w:rPr>
  </w:style>
  <w:style w:type="character" w:customStyle="1" w:styleId="1Char">
    <w:name w:val="标题 1 Char"/>
    <w:basedOn w:val="a0"/>
    <w:link w:val="1"/>
    <w:uiPriority w:val="9"/>
    <w:rsid w:val="00C07AD6"/>
    <w:rPr>
      <w:rFonts w:ascii="Arial" w:eastAsia="宋体" w:hAnsi="Arial" w:cs="Times New Roman"/>
      <w:b/>
      <w:bCs/>
      <w:color w:val="000000"/>
      <w:kern w:val="44"/>
      <w:sz w:val="44"/>
      <w:szCs w:val="44"/>
    </w:rPr>
  </w:style>
  <w:style w:type="character" w:styleId="a3">
    <w:name w:val="Hyperlink"/>
    <w:uiPriority w:val="99"/>
    <w:rsid w:val="00F2416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7AD6"/>
    <w:pPr>
      <w:spacing w:after="120" w:line="360" w:lineRule="auto"/>
      <w:ind w:firstLineChars="200" w:firstLine="440"/>
      <w:jc w:val="both"/>
    </w:pPr>
    <w:rPr>
      <w:rFonts w:ascii="Arial" w:eastAsia="宋体" w:hAnsi="Arial" w:cs="Times New Roman"/>
      <w:color w:val="000000"/>
      <w:kern w:val="0"/>
      <w:sz w:val="22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C07A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1"/>
    <w:next w:val="a"/>
    <w:link w:val="2Char"/>
    <w:qFormat/>
    <w:rsid w:val="00C07AD6"/>
    <w:pPr>
      <w:keepLines w:val="0"/>
      <w:numPr>
        <w:ilvl w:val="1"/>
        <w:numId w:val="1"/>
      </w:numPr>
      <w:snapToGrid w:val="0"/>
      <w:spacing w:beforeLines="100" w:before="360" w:afterLines="50" w:after="180" w:line="320" w:lineRule="exact"/>
      <w:ind w:firstLineChars="0"/>
      <w:jc w:val="left"/>
      <w:outlineLvl w:val="1"/>
    </w:pPr>
    <w:rPr>
      <w:rFonts w:eastAsia="楷体_GB2312" w:cs="Arial"/>
      <w:kern w:val="0"/>
      <w:sz w:val="28"/>
      <w:szCs w:val="36"/>
    </w:rPr>
  </w:style>
  <w:style w:type="paragraph" w:styleId="3">
    <w:name w:val="heading 3"/>
    <w:basedOn w:val="2"/>
    <w:next w:val="a"/>
    <w:link w:val="3Char"/>
    <w:qFormat/>
    <w:rsid w:val="00C07AD6"/>
    <w:pPr>
      <w:numPr>
        <w:ilvl w:val="2"/>
      </w:numPr>
      <w:outlineLvl w:val="2"/>
    </w:pPr>
    <w:rPr>
      <w:sz w:val="24"/>
    </w:rPr>
  </w:style>
  <w:style w:type="paragraph" w:styleId="4">
    <w:name w:val="heading 4"/>
    <w:basedOn w:val="3"/>
    <w:next w:val="a"/>
    <w:link w:val="4Char"/>
    <w:qFormat/>
    <w:rsid w:val="00C07AD6"/>
    <w:pPr>
      <w:numPr>
        <w:ilvl w:val="3"/>
      </w:numPr>
      <w:outlineLvl w:val="3"/>
    </w:pPr>
  </w:style>
  <w:style w:type="paragraph" w:styleId="5">
    <w:name w:val="heading 5"/>
    <w:basedOn w:val="4"/>
    <w:next w:val="a"/>
    <w:link w:val="5Char"/>
    <w:qFormat/>
    <w:rsid w:val="00C07AD6"/>
    <w:pPr>
      <w:numPr>
        <w:ilvl w:val="4"/>
      </w:numPr>
      <w:outlineLvl w:val="4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C07AD6"/>
    <w:rPr>
      <w:rFonts w:ascii="Arial" w:eastAsia="楷体_GB2312" w:hAnsi="Arial" w:cs="Arial"/>
      <w:b/>
      <w:bCs/>
      <w:color w:val="000000"/>
      <w:kern w:val="0"/>
      <w:sz w:val="28"/>
      <w:szCs w:val="36"/>
    </w:rPr>
  </w:style>
  <w:style w:type="character" w:customStyle="1" w:styleId="3Char">
    <w:name w:val="标题 3 Char"/>
    <w:basedOn w:val="a0"/>
    <w:link w:val="3"/>
    <w:rsid w:val="00C07AD6"/>
    <w:rPr>
      <w:rFonts w:ascii="Arial" w:eastAsia="楷体_GB2312" w:hAnsi="Arial" w:cs="Arial"/>
      <w:b/>
      <w:bCs/>
      <w:color w:val="000000"/>
      <w:kern w:val="0"/>
      <w:sz w:val="24"/>
      <w:szCs w:val="36"/>
    </w:rPr>
  </w:style>
  <w:style w:type="character" w:customStyle="1" w:styleId="4Char">
    <w:name w:val="标题 4 Char"/>
    <w:basedOn w:val="a0"/>
    <w:link w:val="4"/>
    <w:rsid w:val="00C07AD6"/>
    <w:rPr>
      <w:rFonts w:ascii="Arial" w:eastAsia="楷体_GB2312" w:hAnsi="Arial" w:cs="Arial"/>
      <w:b/>
      <w:bCs/>
      <w:color w:val="000000"/>
      <w:kern w:val="0"/>
      <w:sz w:val="24"/>
      <w:szCs w:val="36"/>
    </w:rPr>
  </w:style>
  <w:style w:type="character" w:customStyle="1" w:styleId="5Char">
    <w:name w:val="标题 5 Char"/>
    <w:basedOn w:val="a0"/>
    <w:link w:val="5"/>
    <w:rsid w:val="00C07AD6"/>
    <w:rPr>
      <w:rFonts w:ascii="Arial" w:eastAsia="楷体_GB2312" w:hAnsi="Arial" w:cs="Arial"/>
      <w:b/>
      <w:bCs/>
      <w:color w:val="000000"/>
      <w:kern w:val="0"/>
      <w:sz w:val="24"/>
      <w:szCs w:val="36"/>
    </w:rPr>
  </w:style>
  <w:style w:type="character" w:customStyle="1" w:styleId="1Char">
    <w:name w:val="标题 1 Char"/>
    <w:basedOn w:val="a0"/>
    <w:link w:val="1"/>
    <w:uiPriority w:val="9"/>
    <w:rsid w:val="00C07AD6"/>
    <w:rPr>
      <w:rFonts w:ascii="Arial" w:eastAsia="宋体" w:hAnsi="Arial" w:cs="Times New Roman"/>
      <w:b/>
      <w:bCs/>
      <w:color w:val="000000"/>
      <w:kern w:val="44"/>
      <w:sz w:val="44"/>
      <w:szCs w:val="44"/>
    </w:rPr>
  </w:style>
  <w:style w:type="character" w:styleId="a3">
    <w:name w:val="Hyperlink"/>
    <w:uiPriority w:val="99"/>
    <w:rsid w:val="00F241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514</Words>
  <Characters>2935</Characters>
  <Application>Microsoft Office Word</Application>
  <DocSecurity>0</DocSecurity>
  <Lines>24</Lines>
  <Paragraphs>6</Paragraphs>
  <ScaleCrop>false</ScaleCrop>
  <Company/>
  <LinksUpToDate>false</LinksUpToDate>
  <CharactersWithSpaces>3443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Demos</dc:creator>
  <cp:lastModifiedBy>Demos</cp:lastModifiedBy>
  <cp:revision>12</cp:revision>
  <dcterms:created xsi:type="dcterms:W3CDTF">2017-07-07T06:18:00Z</dcterms:created>
  <dcterms:modified xsi:type="dcterms:W3CDTF">2017-07-07T07:01:00Z</dcterms:modified>
</cp:coreProperties>
</file>